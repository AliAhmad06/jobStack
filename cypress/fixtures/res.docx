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rsidR="00483796" w:rsidP="00BC2D74" w:rsidRDefault="00483796" w14:paraId="415D2484" w14:noSpellErr="1" w14:textId="79802F92">
      <w:r w:rsidR="765BF945">
        <w:rPr/>
        <w:t xml:space="preserve"> </w:t>
      </w:r>
    </w:p>
    <w:p w:rsidR="00483796" w:rsidRDefault="009663B0" w14:paraId="2D4EAFE0" w14:textId="77777777">
      <w:pPr>
        <w:rPr>
          <w:b/>
          <w:sz w:val="26"/>
          <w:szCs w:val="26"/>
        </w:rPr>
      </w:pPr>
      <w:r>
        <w:rPr>
          <w:b/>
          <w:sz w:val="26"/>
          <w:szCs w:val="26"/>
        </w:rPr>
        <w:t>Table of Contents:</w:t>
      </w:r>
    </w:p>
    <w:bookmarkStart w:name="_GoBack" w:displacedByCustomXml="prev" w:id="0"/>
    <w:bookmarkEnd w:displacedByCustomXml="prev" w:id="0"/>
    <w:sdt>
      <w:sdtPr>
        <w:id w:val="-1049914789"/>
        <w:docPartObj>
          <w:docPartGallery w:val="Table of Contents"/>
          <w:docPartUnique/>
        </w:docPartObj>
      </w:sdtPr>
      <w:sdtEndPr>
        <w:rPr>
          <w:rFonts w:ascii="Arial" w:hAnsi="Arial" w:eastAsia="Arial" w:cs="Arial"/>
          <w:b/>
          <w:bCs/>
          <w:noProof/>
          <w:color w:val="auto"/>
          <w:sz w:val="22"/>
          <w:szCs w:val="22"/>
          <w:lang w:val="en"/>
        </w:rPr>
      </w:sdtEndPr>
      <w:sdtContent>
        <w:p w:rsidR="0057603B" w:rsidRDefault="0057603B" w14:paraId="633F1665" w14:textId="5A53ECF4">
          <w:pPr>
            <w:pStyle w:val="TOCHeading"/>
          </w:pPr>
          <w:r>
            <w:t>Contents</w:t>
          </w:r>
        </w:p>
        <w:p w:rsidR="0057603B" w:rsidRDefault="0057603B" w14:paraId="4E65A940" w14:textId="77777777">
          <w:pPr>
            <w:pStyle w:val="TOC1"/>
            <w:tabs>
              <w:tab w:val="right" w:leader="dot" w:pos="9350"/>
            </w:tabs>
            <w:rPr>
              <w:rFonts w:asciiTheme="minorHAnsi" w:hAnsiTheme="minorHAnsi" w:eastAsiaTheme="minorEastAsia" w:cstheme="minorBidi"/>
              <w:noProof/>
              <w:lang w:val="en-US"/>
            </w:rPr>
          </w:pPr>
          <w:r>
            <w:fldChar w:fldCharType="begin"/>
          </w:r>
          <w:r>
            <w:instrText xml:space="preserve"> TOC \o "1-3" \h \z \u </w:instrText>
          </w:r>
          <w:r>
            <w:fldChar w:fldCharType="separate"/>
          </w:r>
          <w:hyperlink w:history="1" w:anchor="_Toc108687268">
            <w:r w:rsidRPr="006F51F0">
              <w:rPr>
                <w:rStyle w:val="Hyperlink"/>
                <w:noProof/>
              </w:rPr>
              <w:t>Day 1-2</w:t>
            </w:r>
            <w:r>
              <w:rPr>
                <w:noProof/>
                <w:webHidden/>
              </w:rPr>
              <w:tab/>
            </w:r>
            <w:r>
              <w:rPr>
                <w:noProof/>
                <w:webHidden/>
              </w:rPr>
              <w:fldChar w:fldCharType="begin"/>
            </w:r>
            <w:r>
              <w:rPr>
                <w:noProof/>
                <w:webHidden/>
              </w:rPr>
              <w:instrText xml:space="preserve"> PAGEREF _Toc108687268 \h </w:instrText>
            </w:r>
            <w:r>
              <w:rPr>
                <w:noProof/>
                <w:webHidden/>
              </w:rPr>
            </w:r>
            <w:r>
              <w:rPr>
                <w:noProof/>
                <w:webHidden/>
              </w:rPr>
              <w:fldChar w:fldCharType="separate"/>
            </w:r>
            <w:r>
              <w:rPr>
                <w:noProof/>
                <w:webHidden/>
              </w:rPr>
              <w:t>4</w:t>
            </w:r>
            <w:r>
              <w:rPr>
                <w:noProof/>
                <w:webHidden/>
              </w:rPr>
              <w:fldChar w:fldCharType="end"/>
            </w:r>
          </w:hyperlink>
        </w:p>
        <w:p w:rsidR="0057603B" w:rsidRDefault="0057603B" w14:paraId="2D1AE454" w14:textId="77777777">
          <w:pPr>
            <w:pStyle w:val="TOC2"/>
            <w:tabs>
              <w:tab w:val="right" w:leader="dot" w:pos="9350"/>
            </w:tabs>
            <w:rPr>
              <w:rFonts w:asciiTheme="minorHAnsi" w:hAnsiTheme="minorHAnsi" w:eastAsiaTheme="minorEastAsia" w:cstheme="minorBidi"/>
              <w:noProof/>
              <w:lang w:val="en-US"/>
            </w:rPr>
          </w:pPr>
          <w:hyperlink w:history="1" w:anchor="_Toc108687269">
            <w:r w:rsidRPr="006F51F0">
              <w:rPr>
                <w:rStyle w:val="Hyperlink"/>
                <w:noProof/>
              </w:rPr>
              <w:t>ASQA Engineer Training</w:t>
            </w:r>
            <w:r>
              <w:rPr>
                <w:noProof/>
                <w:webHidden/>
              </w:rPr>
              <w:tab/>
            </w:r>
            <w:r>
              <w:rPr>
                <w:noProof/>
                <w:webHidden/>
              </w:rPr>
              <w:fldChar w:fldCharType="begin"/>
            </w:r>
            <w:r>
              <w:rPr>
                <w:noProof/>
                <w:webHidden/>
              </w:rPr>
              <w:instrText xml:space="preserve"> PAGEREF _Toc108687269 \h </w:instrText>
            </w:r>
            <w:r>
              <w:rPr>
                <w:noProof/>
                <w:webHidden/>
              </w:rPr>
            </w:r>
            <w:r>
              <w:rPr>
                <w:noProof/>
                <w:webHidden/>
              </w:rPr>
              <w:fldChar w:fldCharType="separate"/>
            </w:r>
            <w:r>
              <w:rPr>
                <w:noProof/>
                <w:webHidden/>
              </w:rPr>
              <w:t>4</w:t>
            </w:r>
            <w:r>
              <w:rPr>
                <w:noProof/>
                <w:webHidden/>
              </w:rPr>
              <w:fldChar w:fldCharType="end"/>
            </w:r>
          </w:hyperlink>
        </w:p>
        <w:p w:rsidR="0057603B" w:rsidRDefault="0057603B" w14:paraId="7BB62974" w14:textId="77777777">
          <w:pPr>
            <w:pStyle w:val="TOC2"/>
            <w:tabs>
              <w:tab w:val="right" w:leader="dot" w:pos="9350"/>
            </w:tabs>
            <w:rPr>
              <w:rFonts w:asciiTheme="minorHAnsi" w:hAnsiTheme="minorHAnsi" w:eastAsiaTheme="minorEastAsia" w:cstheme="minorBidi"/>
              <w:noProof/>
              <w:lang w:val="en-US"/>
            </w:rPr>
          </w:pPr>
          <w:hyperlink w:history="1" w:anchor="_Toc108687270">
            <w:r w:rsidRPr="006F51F0">
              <w:rPr>
                <w:rStyle w:val="Hyperlink"/>
                <w:noProof/>
              </w:rPr>
              <w:t>Main Objectives for an SQA Engineer</w:t>
            </w:r>
            <w:r>
              <w:rPr>
                <w:noProof/>
                <w:webHidden/>
              </w:rPr>
              <w:tab/>
            </w:r>
            <w:r>
              <w:rPr>
                <w:noProof/>
                <w:webHidden/>
              </w:rPr>
              <w:fldChar w:fldCharType="begin"/>
            </w:r>
            <w:r>
              <w:rPr>
                <w:noProof/>
                <w:webHidden/>
              </w:rPr>
              <w:instrText xml:space="preserve"> PAGEREF _Toc108687270 \h </w:instrText>
            </w:r>
            <w:r>
              <w:rPr>
                <w:noProof/>
                <w:webHidden/>
              </w:rPr>
            </w:r>
            <w:r>
              <w:rPr>
                <w:noProof/>
                <w:webHidden/>
              </w:rPr>
              <w:fldChar w:fldCharType="separate"/>
            </w:r>
            <w:r>
              <w:rPr>
                <w:noProof/>
                <w:webHidden/>
              </w:rPr>
              <w:t>5</w:t>
            </w:r>
            <w:r>
              <w:rPr>
                <w:noProof/>
                <w:webHidden/>
              </w:rPr>
              <w:fldChar w:fldCharType="end"/>
            </w:r>
          </w:hyperlink>
        </w:p>
        <w:p w:rsidR="0057603B" w:rsidRDefault="0057603B" w14:paraId="16613729" w14:textId="77777777">
          <w:pPr>
            <w:pStyle w:val="TOC2"/>
            <w:tabs>
              <w:tab w:val="right" w:leader="dot" w:pos="9350"/>
            </w:tabs>
            <w:rPr>
              <w:rFonts w:asciiTheme="minorHAnsi" w:hAnsiTheme="minorHAnsi" w:eastAsiaTheme="minorEastAsia" w:cstheme="minorBidi"/>
              <w:noProof/>
              <w:lang w:val="en-US"/>
            </w:rPr>
          </w:pPr>
          <w:hyperlink w:history="1" w:anchor="_Toc108687271">
            <w:r w:rsidRPr="006F51F0">
              <w:rPr>
                <w:rStyle w:val="Hyperlink"/>
                <w:noProof/>
              </w:rPr>
              <w:t>Software Quality</w:t>
            </w:r>
            <w:r>
              <w:rPr>
                <w:noProof/>
                <w:webHidden/>
              </w:rPr>
              <w:tab/>
            </w:r>
            <w:r>
              <w:rPr>
                <w:noProof/>
                <w:webHidden/>
              </w:rPr>
              <w:fldChar w:fldCharType="begin"/>
            </w:r>
            <w:r>
              <w:rPr>
                <w:noProof/>
                <w:webHidden/>
              </w:rPr>
              <w:instrText xml:space="preserve"> PAGEREF _Toc108687271 \h </w:instrText>
            </w:r>
            <w:r>
              <w:rPr>
                <w:noProof/>
                <w:webHidden/>
              </w:rPr>
            </w:r>
            <w:r>
              <w:rPr>
                <w:noProof/>
                <w:webHidden/>
              </w:rPr>
              <w:fldChar w:fldCharType="separate"/>
            </w:r>
            <w:r>
              <w:rPr>
                <w:noProof/>
                <w:webHidden/>
              </w:rPr>
              <w:t>5</w:t>
            </w:r>
            <w:r>
              <w:rPr>
                <w:noProof/>
                <w:webHidden/>
              </w:rPr>
              <w:fldChar w:fldCharType="end"/>
            </w:r>
          </w:hyperlink>
        </w:p>
        <w:p w:rsidR="0057603B" w:rsidRDefault="0057603B" w14:paraId="2A8DE8A7" w14:textId="77777777">
          <w:pPr>
            <w:pStyle w:val="TOC2"/>
            <w:tabs>
              <w:tab w:val="right" w:leader="dot" w:pos="9350"/>
            </w:tabs>
            <w:rPr>
              <w:rFonts w:asciiTheme="minorHAnsi" w:hAnsiTheme="minorHAnsi" w:eastAsiaTheme="minorEastAsia" w:cstheme="minorBidi"/>
              <w:noProof/>
              <w:lang w:val="en-US"/>
            </w:rPr>
          </w:pPr>
          <w:hyperlink w:history="1" w:anchor="_Toc108687272">
            <w:r w:rsidRPr="006F51F0">
              <w:rPr>
                <w:rStyle w:val="Hyperlink"/>
                <w:noProof/>
              </w:rPr>
              <w:t>SDLC vs STLC:</w:t>
            </w:r>
            <w:r>
              <w:rPr>
                <w:noProof/>
                <w:webHidden/>
              </w:rPr>
              <w:tab/>
            </w:r>
            <w:r>
              <w:rPr>
                <w:noProof/>
                <w:webHidden/>
              </w:rPr>
              <w:fldChar w:fldCharType="begin"/>
            </w:r>
            <w:r>
              <w:rPr>
                <w:noProof/>
                <w:webHidden/>
              </w:rPr>
              <w:instrText xml:space="preserve"> PAGEREF _Toc108687272 \h </w:instrText>
            </w:r>
            <w:r>
              <w:rPr>
                <w:noProof/>
                <w:webHidden/>
              </w:rPr>
            </w:r>
            <w:r>
              <w:rPr>
                <w:noProof/>
                <w:webHidden/>
              </w:rPr>
              <w:fldChar w:fldCharType="separate"/>
            </w:r>
            <w:r>
              <w:rPr>
                <w:noProof/>
                <w:webHidden/>
              </w:rPr>
              <w:t>6</w:t>
            </w:r>
            <w:r>
              <w:rPr>
                <w:noProof/>
                <w:webHidden/>
              </w:rPr>
              <w:fldChar w:fldCharType="end"/>
            </w:r>
          </w:hyperlink>
        </w:p>
        <w:p w:rsidR="0057603B" w:rsidRDefault="0057603B" w14:paraId="21231075" w14:textId="77777777">
          <w:pPr>
            <w:pStyle w:val="TOC3"/>
            <w:tabs>
              <w:tab w:val="right" w:leader="dot" w:pos="9350"/>
            </w:tabs>
            <w:rPr>
              <w:rFonts w:asciiTheme="minorHAnsi" w:hAnsiTheme="minorHAnsi" w:eastAsiaTheme="minorEastAsia" w:cstheme="minorBidi"/>
              <w:noProof/>
              <w:lang w:val="en-US"/>
            </w:rPr>
          </w:pPr>
          <w:hyperlink w:history="1" w:anchor="_Toc108687273">
            <w:r w:rsidRPr="006F51F0">
              <w:rPr>
                <w:rStyle w:val="Hyperlink"/>
                <w:noProof/>
              </w:rPr>
              <w:t>SDLC:</w:t>
            </w:r>
            <w:r>
              <w:rPr>
                <w:noProof/>
                <w:webHidden/>
              </w:rPr>
              <w:tab/>
            </w:r>
            <w:r>
              <w:rPr>
                <w:noProof/>
                <w:webHidden/>
              </w:rPr>
              <w:fldChar w:fldCharType="begin"/>
            </w:r>
            <w:r>
              <w:rPr>
                <w:noProof/>
                <w:webHidden/>
              </w:rPr>
              <w:instrText xml:space="preserve"> PAGEREF _Toc108687273 \h </w:instrText>
            </w:r>
            <w:r>
              <w:rPr>
                <w:noProof/>
                <w:webHidden/>
              </w:rPr>
            </w:r>
            <w:r>
              <w:rPr>
                <w:noProof/>
                <w:webHidden/>
              </w:rPr>
              <w:fldChar w:fldCharType="separate"/>
            </w:r>
            <w:r>
              <w:rPr>
                <w:noProof/>
                <w:webHidden/>
              </w:rPr>
              <w:t>6</w:t>
            </w:r>
            <w:r>
              <w:rPr>
                <w:noProof/>
                <w:webHidden/>
              </w:rPr>
              <w:fldChar w:fldCharType="end"/>
            </w:r>
          </w:hyperlink>
        </w:p>
        <w:p w:rsidR="0057603B" w:rsidRDefault="0057603B" w14:paraId="593B1E69" w14:textId="77777777">
          <w:pPr>
            <w:pStyle w:val="TOC3"/>
            <w:tabs>
              <w:tab w:val="right" w:leader="dot" w:pos="9350"/>
            </w:tabs>
            <w:rPr>
              <w:rFonts w:asciiTheme="minorHAnsi" w:hAnsiTheme="minorHAnsi" w:eastAsiaTheme="minorEastAsia" w:cstheme="minorBidi"/>
              <w:noProof/>
              <w:lang w:val="en-US"/>
            </w:rPr>
          </w:pPr>
          <w:hyperlink w:history="1" w:anchor="_Toc108687274">
            <w:r w:rsidRPr="006F51F0">
              <w:rPr>
                <w:rStyle w:val="Hyperlink"/>
                <w:noProof/>
              </w:rPr>
              <w:t>STLC:</w:t>
            </w:r>
            <w:r>
              <w:rPr>
                <w:noProof/>
                <w:webHidden/>
              </w:rPr>
              <w:tab/>
            </w:r>
            <w:r>
              <w:rPr>
                <w:noProof/>
                <w:webHidden/>
              </w:rPr>
              <w:fldChar w:fldCharType="begin"/>
            </w:r>
            <w:r>
              <w:rPr>
                <w:noProof/>
                <w:webHidden/>
              </w:rPr>
              <w:instrText xml:space="preserve"> PAGEREF _Toc108687274 \h </w:instrText>
            </w:r>
            <w:r>
              <w:rPr>
                <w:noProof/>
                <w:webHidden/>
              </w:rPr>
            </w:r>
            <w:r>
              <w:rPr>
                <w:noProof/>
                <w:webHidden/>
              </w:rPr>
              <w:fldChar w:fldCharType="separate"/>
            </w:r>
            <w:r>
              <w:rPr>
                <w:noProof/>
                <w:webHidden/>
              </w:rPr>
              <w:t>6</w:t>
            </w:r>
            <w:r>
              <w:rPr>
                <w:noProof/>
                <w:webHidden/>
              </w:rPr>
              <w:fldChar w:fldCharType="end"/>
            </w:r>
          </w:hyperlink>
        </w:p>
        <w:p w:rsidR="0057603B" w:rsidRDefault="0057603B" w14:paraId="4C0A8E0A" w14:textId="77777777">
          <w:pPr>
            <w:pStyle w:val="TOC2"/>
            <w:tabs>
              <w:tab w:val="right" w:leader="dot" w:pos="9350"/>
            </w:tabs>
            <w:rPr>
              <w:rFonts w:asciiTheme="minorHAnsi" w:hAnsiTheme="minorHAnsi" w:eastAsiaTheme="minorEastAsia" w:cstheme="minorBidi"/>
              <w:noProof/>
              <w:lang w:val="en-US"/>
            </w:rPr>
          </w:pPr>
          <w:hyperlink w:history="1" w:anchor="_Toc108687275">
            <w:r w:rsidRPr="006F51F0">
              <w:rPr>
                <w:rStyle w:val="Hyperlink"/>
                <w:noProof/>
              </w:rPr>
              <w:t>BRD vs SRS vs FSD:</w:t>
            </w:r>
            <w:r>
              <w:rPr>
                <w:noProof/>
                <w:webHidden/>
              </w:rPr>
              <w:tab/>
            </w:r>
            <w:r>
              <w:rPr>
                <w:noProof/>
                <w:webHidden/>
              </w:rPr>
              <w:fldChar w:fldCharType="begin"/>
            </w:r>
            <w:r>
              <w:rPr>
                <w:noProof/>
                <w:webHidden/>
              </w:rPr>
              <w:instrText xml:space="preserve"> PAGEREF _Toc108687275 \h </w:instrText>
            </w:r>
            <w:r>
              <w:rPr>
                <w:noProof/>
                <w:webHidden/>
              </w:rPr>
            </w:r>
            <w:r>
              <w:rPr>
                <w:noProof/>
                <w:webHidden/>
              </w:rPr>
              <w:fldChar w:fldCharType="separate"/>
            </w:r>
            <w:r>
              <w:rPr>
                <w:noProof/>
                <w:webHidden/>
              </w:rPr>
              <w:t>7</w:t>
            </w:r>
            <w:r>
              <w:rPr>
                <w:noProof/>
                <w:webHidden/>
              </w:rPr>
              <w:fldChar w:fldCharType="end"/>
            </w:r>
          </w:hyperlink>
        </w:p>
        <w:p w:rsidR="0057603B" w:rsidRDefault="0057603B" w14:paraId="4BF8050D" w14:textId="77777777">
          <w:pPr>
            <w:pStyle w:val="TOC3"/>
            <w:tabs>
              <w:tab w:val="right" w:leader="dot" w:pos="9350"/>
            </w:tabs>
            <w:rPr>
              <w:rFonts w:asciiTheme="minorHAnsi" w:hAnsiTheme="minorHAnsi" w:eastAsiaTheme="minorEastAsia" w:cstheme="minorBidi"/>
              <w:noProof/>
              <w:lang w:val="en-US"/>
            </w:rPr>
          </w:pPr>
          <w:hyperlink w:history="1" w:anchor="_Toc108687276">
            <w:r w:rsidRPr="006F51F0">
              <w:rPr>
                <w:rStyle w:val="Hyperlink"/>
                <w:noProof/>
              </w:rPr>
              <w:t>1. Business Requirement Document (BRD):</w:t>
            </w:r>
            <w:r>
              <w:rPr>
                <w:noProof/>
                <w:webHidden/>
              </w:rPr>
              <w:tab/>
            </w:r>
            <w:r>
              <w:rPr>
                <w:noProof/>
                <w:webHidden/>
              </w:rPr>
              <w:fldChar w:fldCharType="begin"/>
            </w:r>
            <w:r>
              <w:rPr>
                <w:noProof/>
                <w:webHidden/>
              </w:rPr>
              <w:instrText xml:space="preserve"> PAGEREF _Toc108687276 \h </w:instrText>
            </w:r>
            <w:r>
              <w:rPr>
                <w:noProof/>
                <w:webHidden/>
              </w:rPr>
            </w:r>
            <w:r>
              <w:rPr>
                <w:noProof/>
                <w:webHidden/>
              </w:rPr>
              <w:fldChar w:fldCharType="separate"/>
            </w:r>
            <w:r>
              <w:rPr>
                <w:noProof/>
                <w:webHidden/>
              </w:rPr>
              <w:t>7</w:t>
            </w:r>
            <w:r>
              <w:rPr>
                <w:noProof/>
                <w:webHidden/>
              </w:rPr>
              <w:fldChar w:fldCharType="end"/>
            </w:r>
          </w:hyperlink>
        </w:p>
        <w:p w:rsidR="0057603B" w:rsidRDefault="0057603B" w14:paraId="04E6A163" w14:textId="77777777">
          <w:pPr>
            <w:pStyle w:val="TOC3"/>
            <w:tabs>
              <w:tab w:val="right" w:leader="dot" w:pos="9350"/>
            </w:tabs>
            <w:rPr>
              <w:rFonts w:asciiTheme="minorHAnsi" w:hAnsiTheme="minorHAnsi" w:eastAsiaTheme="minorEastAsia" w:cstheme="minorBidi"/>
              <w:noProof/>
              <w:lang w:val="en-US"/>
            </w:rPr>
          </w:pPr>
          <w:hyperlink w:history="1" w:anchor="_Toc108687277">
            <w:r w:rsidRPr="006F51F0">
              <w:rPr>
                <w:rStyle w:val="Hyperlink"/>
                <w:noProof/>
              </w:rPr>
              <w:t>2. Software Requirement Specification (SRS):</w:t>
            </w:r>
            <w:r>
              <w:rPr>
                <w:noProof/>
                <w:webHidden/>
              </w:rPr>
              <w:tab/>
            </w:r>
            <w:r>
              <w:rPr>
                <w:noProof/>
                <w:webHidden/>
              </w:rPr>
              <w:fldChar w:fldCharType="begin"/>
            </w:r>
            <w:r>
              <w:rPr>
                <w:noProof/>
                <w:webHidden/>
              </w:rPr>
              <w:instrText xml:space="preserve"> PAGEREF _Toc108687277 \h </w:instrText>
            </w:r>
            <w:r>
              <w:rPr>
                <w:noProof/>
                <w:webHidden/>
              </w:rPr>
            </w:r>
            <w:r>
              <w:rPr>
                <w:noProof/>
                <w:webHidden/>
              </w:rPr>
              <w:fldChar w:fldCharType="separate"/>
            </w:r>
            <w:r>
              <w:rPr>
                <w:noProof/>
                <w:webHidden/>
              </w:rPr>
              <w:t>7</w:t>
            </w:r>
            <w:r>
              <w:rPr>
                <w:noProof/>
                <w:webHidden/>
              </w:rPr>
              <w:fldChar w:fldCharType="end"/>
            </w:r>
          </w:hyperlink>
        </w:p>
        <w:p w:rsidR="0057603B" w:rsidRDefault="0057603B" w14:paraId="1ECA0864" w14:textId="77777777">
          <w:pPr>
            <w:pStyle w:val="TOC3"/>
            <w:tabs>
              <w:tab w:val="right" w:leader="dot" w:pos="9350"/>
            </w:tabs>
            <w:rPr>
              <w:rFonts w:asciiTheme="minorHAnsi" w:hAnsiTheme="minorHAnsi" w:eastAsiaTheme="minorEastAsia" w:cstheme="minorBidi"/>
              <w:noProof/>
              <w:lang w:val="en-US"/>
            </w:rPr>
          </w:pPr>
          <w:hyperlink w:history="1" w:anchor="_Toc108687278">
            <w:r w:rsidRPr="006F51F0">
              <w:rPr>
                <w:rStyle w:val="Hyperlink"/>
                <w:noProof/>
              </w:rPr>
              <w:t>3. Functional Specifications Document (FSD):</w:t>
            </w:r>
            <w:r>
              <w:rPr>
                <w:noProof/>
                <w:webHidden/>
              </w:rPr>
              <w:tab/>
            </w:r>
            <w:r>
              <w:rPr>
                <w:noProof/>
                <w:webHidden/>
              </w:rPr>
              <w:fldChar w:fldCharType="begin"/>
            </w:r>
            <w:r>
              <w:rPr>
                <w:noProof/>
                <w:webHidden/>
              </w:rPr>
              <w:instrText xml:space="preserve"> PAGEREF _Toc108687278 \h </w:instrText>
            </w:r>
            <w:r>
              <w:rPr>
                <w:noProof/>
                <w:webHidden/>
              </w:rPr>
            </w:r>
            <w:r>
              <w:rPr>
                <w:noProof/>
                <w:webHidden/>
              </w:rPr>
              <w:fldChar w:fldCharType="separate"/>
            </w:r>
            <w:r>
              <w:rPr>
                <w:noProof/>
                <w:webHidden/>
              </w:rPr>
              <w:t>7</w:t>
            </w:r>
            <w:r>
              <w:rPr>
                <w:noProof/>
                <w:webHidden/>
              </w:rPr>
              <w:fldChar w:fldCharType="end"/>
            </w:r>
          </w:hyperlink>
        </w:p>
        <w:p w:rsidR="0057603B" w:rsidRDefault="0057603B" w14:paraId="47B0AB5C" w14:textId="77777777">
          <w:pPr>
            <w:pStyle w:val="TOC1"/>
            <w:tabs>
              <w:tab w:val="right" w:leader="dot" w:pos="9350"/>
            </w:tabs>
            <w:rPr>
              <w:rFonts w:asciiTheme="minorHAnsi" w:hAnsiTheme="minorHAnsi" w:eastAsiaTheme="minorEastAsia" w:cstheme="minorBidi"/>
              <w:noProof/>
              <w:lang w:val="en-US"/>
            </w:rPr>
          </w:pPr>
          <w:hyperlink w:history="1" w:anchor="_Toc108687279">
            <w:r w:rsidRPr="006F51F0">
              <w:rPr>
                <w:rStyle w:val="Hyperlink"/>
                <w:noProof/>
              </w:rPr>
              <w:t>Days 3-5</w:t>
            </w:r>
            <w:r>
              <w:rPr>
                <w:noProof/>
                <w:webHidden/>
              </w:rPr>
              <w:tab/>
            </w:r>
            <w:r>
              <w:rPr>
                <w:noProof/>
                <w:webHidden/>
              </w:rPr>
              <w:fldChar w:fldCharType="begin"/>
            </w:r>
            <w:r>
              <w:rPr>
                <w:noProof/>
                <w:webHidden/>
              </w:rPr>
              <w:instrText xml:space="preserve"> PAGEREF _Toc108687279 \h </w:instrText>
            </w:r>
            <w:r>
              <w:rPr>
                <w:noProof/>
                <w:webHidden/>
              </w:rPr>
            </w:r>
            <w:r>
              <w:rPr>
                <w:noProof/>
                <w:webHidden/>
              </w:rPr>
              <w:fldChar w:fldCharType="separate"/>
            </w:r>
            <w:r>
              <w:rPr>
                <w:noProof/>
                <w:webHidden/>
              </w:rPr>
              <w:t>8</w:t>
            </w:r>
            <w:r>
              <w:rPr>
                <w:noProof/>
                <w:webHidden/>
              </w:rPr>
              <w:fldChar w:fldCharType="end"/>
            </w:r>
          </w:hyperlink>
        </w:p>
        <w:p w:rsidR="0057603B" w:rsidRDefault="0057603B" w14:paraId="5FAAC9C1" w14:textId="77777777">
          <w:pPr>
            <w:pStyle w:val="TOC2"/>
            <w:tabs>
              <w:tab w:val="right" w:leader="dot" w:pos="9350"/>
            </w:tabs>
            <w:rPr>
              <w:rFonts w:asciiTheme="minorHAnsi" w:hAnsiTheme="minorHAnsi" w:eastAsiaTheme="minorEastAsia" w:cstheme="minorBidi"/>
              <w:noProof/>
              <w:lang w:val="en-US"/>
            </w:rPr>
          </w:pPr>
          <w:hyperlink w:history="1" w:anchor="_Toc108687280">
            <w:r w:rsidRPr="006F51F0">
              <w:rPr>
                <w:rStyle w:val="Hyperlink"/>
                <w:noProof/>
              </w:rPr>
              <w:t>QA vs QC</w:t>
            </w:r>
            <w:r>
              <w:rPr>
                <w:noProof/>
                <w:webHidden/>
              </w:rPr>
              <w:tab/>
            </w:r>
            <w:r>
              <w:rPr>
                <w:noProof/>
                <w:webHidden/>
              </w:rPr>
              <w:fldChar w:fldCharType="begin"/>
            </w:r>
            <w:r>
              <w:rPr>
                <w:noProof/>
                <w:webHidden/>
              </w:rPr>
              <w:instrText xml:space="preserve"> PAGEREF _Toc108687280 \h </w:instrText>
            </w:r>
            <w:r>
              <w:rPr>
                <w:noProof/>
                <w:webHidden/>
              </w:rPr>
            </w:r>
            <w:r>
              <w:rPr>
                <w:noProof/>
                <w:webHidden/>
              </w:rPr>
              <w:fldChar w:fldCharType="separate"/>
            </w:r>
            <w:r>
              <w:rPr>
                <w:noProof/>
                <w:webHidden/>
              </w:rPr>
              <w:t>8</w:t>
            </w:r>
            <w:r>
              <w:rPr>
                <w:noProof/>
                <w:webHidden/>
              </w:rPr>
              <w:fldChar w:fldCharType="end"/>
            </w:r>
          </w:hyperlink>
        </w:p>
        <w:p w:rsidR="0057603B" w:rsidRDefault="0057603B" w14:paraId="360AC914" w14:textId="77777777">
          <w:pPr>
            <w:pStyle w:val="TOC3"/>
            <w:tabs>
              <w:tab w:val="right" w:leader="dot" w:pos="9350"/>
            </w:tabs>
            <w:rPr>
              <w:rFonts w:asciiTheme="minorHAnsi" w:hAnsiTheme="minorHAnsi" w:eastAsiaTheme="minorEastAsia" w:cstheme="minorBidi"/>
              <w:noProof/>
              <w:lang w:val="en-US"/>
            </w:rPr>
          </w:pPr>
          <w:hyperlink w:history="1" w:anchor="_Toc108687281">
            <w:r w:rsidRPr="006F51F0">
              <w:rPr>
                <w:rStyle w:val="Hyperlink"/>
                <w:noProof/>
              </w:rPr>
              <w:t>What is Quality Assurance (QA)?</w:t>
            </w:r>
            <w:r>
              <w:rPr>
                <w:noProof/>
                <w:webHidden/>
              </w:rPr>
              <w:tab/>
            </w:r>
            <w:r>
              <w:rPr>
                <w:noProof/>
                <w:webHidden/>
              </w:rPr>
              <w:fldChar w:fldCharType="begin"/>
            </w:r>
            <w:r>
              <w:rPr>
                <w:noProof/>
                <w:webHidden/>
              </w:rPr>
              <w:instrText xml:space="preserve"> PAGEREF _Toc108687281 \h </w:instrText>
            </w:r>
            <w:r>
              <w:rPr>
                <w:noProof/>
                <w:webHidden/>
              </w:rPr>
            </w:r>
            <w:r>
              <w:rPr>
                <w:noProof/>
                <w:webHidden/>
              </w:rPr>
              <w:fldChar w:fldCharType="separate"/>
            </w:r>
            <w:r>
              <w:rPr>
                <w:noProof/>
                <w:webHidden/>
              </w:rPr>
              <w:t>8</w:t>
            </w:r>
            <w:r>
              <w:rPr>
                <w:noProof/>
                <w:webHidden/>
              </w:rPr>
              <w:fldChar w:fldCharType="end"/>
            </w:r>
          </w:hyperlink>
        </w:p>
        <w:p w:rsidR="0057603B" w:rsidRDefault="0057603B" w14:paraId="56D0E78B" w14:textId="77777777">
          <w:pPr>
            <w:pStyle w:val="TOC3"/>
            <w:tabs>
              <w:tab w:val="right" w:leader="dot" w:pos="9350"/>
            </w:tabs>
            <w:rPr>
              <w:rFonts w:asciiTheme="minorHAnsi" w:hAnsiTheme="minorHAnsi" w:eastAsiaTheme="minorEastAsia" w:cstheme="minorBidi"/>
              <w:noProof/>
              <w:lang w:val="en-US"/>
            </w:rPr>
          </w:pPr>
          <w:hyperlink w:history="1" w:anchor="_Toc108687282">
            <w:r w:rsidRPr="006F51F0">
              <w:rPr>
                <w:rStyle w:val="Hyperlink"/>
                <w:noProof/>
              </w:rPr>
              <w:t>What is Quality Control (QC)?</w:t>
            </w:r>
            <w:r>
              <w:rPr>
                <w:noProof/>
                <w:webHidden/>
              </w:rPr>
              <w:tab/>
            </w:r>
            <w:r>
              <w:rPr>
                <w:noProof/>
                <w:webHidden/>
              </w:rPr>
              <w:fldChar w:fldCharType="begin"/>
            </w:r>
            <w:r>
              <w:rPr>
                <w:noProof/>
                <w:webHidden/>
              </w:rPr>
              <w:instrText xml:space="preserve"> PAGEREF _Toc108687282 \h </w:instrText>
            </w:r>
            <w:r>
              <w:rPr>
                <w:noProof/>
                <w:webHidden/>
              </w:rPr>
            </w:r>
            <w:r>
              <w:rPr>
                <w:noProof/>
                <w:webHidden/>
              </w:rPr>
              <w:fldChar w:fldCharType="separate"/>
            </w:r>
            <w:r>
              <w:rPr>
                <w:noProof/>
                <w:webHidden/>
              </w:rPr>
              <w:t>8</w:t>
            </w:r>
            <w:r>
              <w:rPr>
                <w:noProof/>
                <w:webHidden/>
              </w:rPr>
              <w:fldChar w:fldCharType="end"/>
            </w:r>
          </w:hyperlink>
        </w:p>
        <w:p w:rsidR="0057603B" w:rsidRDefault="0057603B" w14:paraId="274FB330" w14:textId="77777777">
          <w:pPr>
            <w:pStyle w:val="TOC3"/>
            <w:tabs>
              <w:tab w:val="right" w:leader="dot" w:pos="9350"/>
            </w:tabs>
            <w:rPr>
              <w:rFonts w:asciiTheme="minorHAnsi" w:hAnsiTheme="minorHAnsi" w:eastAsiaTheme="minorEastAsia" w:cstheme="minorBidi"/>
              <w:noProof/>
              <w:lang w:val="en-US"/>
            </w:rPr>
          </w:pPr>
          <w:hyperlink w:history="1" w:anchor="_Toc108687283">
            <w:r w:rsidRPr="006F51F0">
              <w:rPr>
                <w:rStyle w:val="Hyperlink"/>
                <w:noProof/>
              </w:rPr>
              <w:t>What is The Difference between QA/QC?</w:t>
            </w:r>
            <w:r>
              <w:rPr>
                <w:noProof/>
                <w:webHidden/>
              </w:rPr>
              <w:tab/>
            </w:r>
            <w:r>
              <w:rPr>
                <w:noProof/>
                <w:webHidden/>
              </w:rPr>
              <w:fldChar w:fldCharType="begin"/>
            </w:r>
            <w:r>
              <w:rPr>
                <w:noProof/>
                <w:webHidden/>
              </w:rPr>
              <w:instrText xml:space="preserve"> PAGEREF _Toc108687283 \h </w:instrText>
            </w:r>
            <w:r>
              <w:rPr>
                <w:noProof/>
                <w:webHidden/>
              </w:rPr>
            </w:r>
            <w:r>
              <w:rPr>
                <w:noProof/>
                <w:webHidden/>
              </w:rPr>
              <w:fldChar w:fldCharType="separate"/>
            </w:r>
            <w:r>
              <w:rPr>
                <w:noProof/>
                <w:webHidden/>
              </w:rPr>
              <w:t>8</w:t>
            </w:r>
            <w:r>
              <w:rPr>
                <w:noProof/>
                <w:webHidden/>
              </w:rPr>
              <w:fldChar w:fldCharType="end"/>
            </w:r>
          </w:hyperlink>
        </w:p>
        <w:p w:rsidR="0057603B" w:rsidRDefault="0057603B" w14:paraId="3799FD4C" w14:textId="77777777">
          <w:pPr>
            <w:pStyle w:val="TOC2"/>
            <w:tabs>
              <w:tab w:val="right" w:leader="dot" w:pos="9350"/>
            </w:tabs>
            <w:rPr>
              <w:rFonts w:asciiTheme="minorHAnsi" w:hAnsiTheme="minorHAnsi" w:eastAsiaTheme="minorEastAsia" w:cstheme="minorBidi"/>
              <w:noProof/>
              <w:lang w:val="en-US"/>
            </w:rPr>
          </w:pPr>
          <w:hyperlink w:history="1" w:anchor="_Toc108687284">
            <w:r w:rsidRPr="006F51F0">
              <w:rPr>
                <w:rStyle w:val="Hyperlink"/>
                <w:noProof/>
              </w:rPr>
              <w:t>Defect Life Cycle</w:t>
            </w:r>
            <w:r>
              <w:rPr>
                <w:noProof/>
                <w:webHidden/>
              </w:rPr>
              <w:tab/>
            </w:r>
            <w:r>
              <w:rPr>
                <w:noProof/>
                <w:webHidden/>
              </w:rPr>
              <w:fldChar w:fldCharType="begin"/>
            </w:r>
            <w:r>
              <w:rPr>
                <w:noProof/>
                <w:webHidden/>
              </w:rPr>
              <w:instrText xml:space="preserve"> PAGEREF _Toc108687284 \h </w:instrText>
            </w:r>
            <w:r>
              <w:rPr>
                <w:noProof/>
                <w:webHidden/>
              </w:rPr>
            </w:r>
            <w:r>
              <w:rPr>
                <w:noProof/>
                <w:webHidden/>
              </w:rPr>
              <w:fldChar w:fldCharType="separate"/>
            </w:r>
            <w:r>
              <w:rPr>
                <w:noProof/>
                <w:webHidden/>
              </w:rPr>
              <w:t>9</w:t>
            </w:r>
            <w:r>
              <w:rPr>
                <w:noProof/>
                <w:webHidden/>
              </w:rPr>
              <w:fldChar w:fldCharType="end"/>
            </w:r>
          </w:hyperlink>
        </w:p>
        <w:p w:rsidR="0057603B" w:rsidRDefault="0057603B" w14:paraId="299723AE" w14:textId="77777777">
          <w:pPr>
            <w:pStyle w:val="TOC3"/>
            <w:tabs>
              <w:tab w:val="right" w:leader="dot" w:pos="9350"/>
            </w:tabs>
            <w:rPr>
              <w:rFonts w:asciiTheme="minorHAnsi" w:hAnsiTheme="minorHAnsi" w:eastAsiaTheme="minorEastAsia" w:cstheme="minorBidi"/>
              <w:noProof/>
              <w:lang w:val="en-US"/>
            </w:rPr>
          </w:pPr>
          <w:hyperlink w:history="1" w:anchor="_Toc108687285">
            <w:r w:rsidRPr="006F51F0">
              <w:rPr>
                <w:rStyle w:val="Hyperlink"/>
                <w:noProof/>
              </w:rPr>
              <w:t>States in Defect Life Cycle:</w:t>
            </w:r>
            <w:r>
              <w:rPr>
                <w:noProof/>
                <w:webHidden/>
              </w:rPr>
              <w:tab/>
            </w:r>
            <w:r>
              <w:rPr>
                <w:noProof/>
                <w:webHidden/>
              </w:rPr>
              <w:fldChar w:fldCharType="begin"/>
            </w:r>
            <w:r>
              <w:rPr>
                <w:noProof/>
                <w:webHidden/>
              </w:rPr>
              <w:instrText xml:space="preserve"> PAGEREF _Toc108687285 \h </w:instrText>
            </w:r>
            <w:r>
              <w:rPr>
                <w:noProof/>
                <w:webHidden/>
              </w:rPr>
            </w:r>
            <w:r>
              <w:rPr>
                <w:noProof/>
                <w:webHidden/>
              </w:rPr>
              <w:fldChar w:fldCharType="separate"/>
            </w:r>
            <w:r>
              <w:rPr>
                <w:noProof/>
                <w:webHidden/>
              </w:rPr>
              <w:t>9</w:t>
            </w:r>
            <w:r>
              <w:rPr>
                <w:noProof/>
                <w:webHidden/>
              </w:rPr>
              <w:fldChar w:fldCharType="end"/>
            </w:r>
          </w:hyperlink>
        </w:p>
        <w:p w:rsidR="0057603B" w:rsidRDefault="0057603B" w14:paraId="2640803C" w14:textId="77777777">
          <w:pPr>
            <w:pStyle w:val="TOC2"/>
            <w:tabs>
              <w:tab w:val="right" w:leader="dot" w:pos="9350"/>
            </w:tabs>
            <w:rPr>
              <w:rFonts w:asciiTheme="minorHAnsi" w:hAnsiTheme="minorHAnsi" w:eastAsiaTheme="minorEastAsia" w:cstheme="minorBidi"/>
              <w:noProof/>
              <w:lang w:val="en-US"/>
            </w:rPr>
          </w:pPr>
          <w:hyperlink w:history="1" w:anchor="_Toc108687286">
            <w:r w:rsidRPr="006F51F0">
              <w:rPr>
                <w:rStyle w:val="Hyperlink"/>
                <w:noProof/>
              </w:rPr>
              <w:t>Bug Reporting</w:t>
            </w:r>
            <w:r>
              <w:rPr>
                <w:noProof/>
                <w:webHidden/>
              </w:rPr>
              <w:tab/>
            </w:r>
            <w:r>
              <w:rPr>
                <w:noProof/>
                <w:webHidden/>
              </w:rPr>
              <w:fldChar w:fldCharType="begin"/>
            </w:r>
            <w:r>
              <w:rPr>
                <w:noProof/>
                <w:webHidden/>
              </w:rPr>
              <w:instrText xml:space="preserve"> PAGEREF _Toc108687286 \h </w:instrText>
            </w:r>
            <w:r>
              <w:rPr>
                <w:noProof/>
                <w:webHidden/>
              </w:rPr>
            </w:r>
            <w:r>
              <w:rPr>
                <w:noProof/>
                <w:webHidden/>
              </w:rPr>
              <w:fldChar w:fldCharType="separate"/>
            </w:r>
            <w:r>
              <w:rPr>
                <w:noProof/>
                <w:webHidden/>
              </w:rPr>
              <w:t>10</w:t>
            </w:r>
            <w:r>
              <w:rPr>
                <w:noProof/>
                <w:webHidden/>
              </w:rPr>
              <w:fldChar w:fldCharType="end"/>
            </w:r>
          </w:hyperlink>
        </w:p>
        <w:p w:rsidR="0057603B" w:rsidRDefault="0057603B" w14:paraId="13845637" w14:textId="77777777">
          <w:pPr>
            <w:pStyle w:val="TOC2"/>
            <w:tabs>
              <w:tab w:val="right" w:leader="dot" w:pos="9350"/>
            </w:tabs>
            <w:rPr>
              <w:rFonts w:asciiTheme="minorHAnsi" w:hAnsiTheme="minorHAnsi" w:eastAsiaTheme="minorEastAsia" w:cstheme="minorBidi"/>
              <w:noProof/>
              <w:lang w:val="en-US"/>
            </w:rPr>
          </w:pPr>
          <w:hyperlink w:history="1" w:anchor="_Toc108687287">
            <w:r w:rsidRPr="006F51F0">
              <w:rPr>
                <w:rStyle w:val="Hyperlink"/>
                <w:noProof/>
              </w:rPr>
              <w:t>Bug Triage:</w:t>
            </w:r>
            <w:r>
              <w:rPr>
                <w:noProof/>
                <w:webHidden/>
              </w:rPr>
              <w:tab/>
            </w:r>
            <w:r>
              <w:rPr>
                <w:noProof/>
                <w:webHidden/>
              </w:rPr>
              <w:fldChar w:fldCharType="begin"/>
            </w:r>
            <w:r>
              <w:rPr>
                <w:noProof/>
                <w:webHidden/>
              </w:rPr>
              <w:instrText xml:space="preserve"> PAGEREF _Toc108687287 \h </w:instrText>
            </w:r>
            <w:r>
              <w:rPr>
                <w:noProof/>
                <w:webHidden/>
              </w:rPr>
            </w:r>
            <w:r>
              <w:rPr>
                <w:noProof/>
                <w:webHidden/>
              </w:rPr>
              <w:fldChar w:fldCharType="separate"/>
            </w:r>
            <w:r>
              <w:rPr>
                <w:noProof/>
                <w:webHidden/>
              </w:rPr>
              <w:t>10</w:t>
            </w:r>
            <w:r>
              <w:rPr>
                <w:noProof/>
                <w:webHidden/>
              </w:rPr>
              <w:fldChar w:fldCharType="end"/>
            </w:r>
          </w:hyperlink>
        </w:p>
        <w:p w:rsidR="0057603B" w:rsidRDefault="0057603B" w14:paraId="56EC3C58" w14:textId="77777777">
          <w:pPr>
            <w:pStyle w:val="TOC2"/>
            <w:tabs>
              <w:tab w:val="right" w:leader="dot" w:pos="9350"/>
            </w:tabs>
            <w:rPr>
              <w:rFonts w:asciiTheme="minorHAnsi" w:hAnsiTheme="minorHAnsi" w:eastAsiaTheme="minorEastAsia" w:cstheme="minorBidi"/>
              <w:noProof/>
              <w:lang w:val="en-US"/>
            </w:rPr>
          </w:pPr>
          <w:hyperlink w:history="1" w:anchor="_Toc108687288">
            <w:r w:rsidRPr="006F51F0">
              <w:rPr>
                <w:rStyle w:val="Hyperlink"/>
                <w:noProof/>
              </w:rPr>
              <w:t>Test Plan and Test Strategy:</w:t>
            </w:r>
            <w:r>
              <w:rPr>
                <w:noProof/>
                <w:webHidden/>
              </w:rPr>
              <w:tab/>
            </w:r>
            <w:r>
              <w:rPr>
                <w:noProof/>
                <w:webHidden/>
              </w:rPr>
              <w:fldChar w:fldCharType="begin"/>
            </w:r>
            <w:r>
              <w:rPr>
                <w:noProof/>
                <w:webHidden/>
              </w:rPr>
              <w:instrText xml:space="preserve"> PAGEREF _Toc108687288 \h </w:instrText>
            </w:r>
            <w:r>
              <w:rPr>
                <w:noProof/>
                <w:webHidden/>
              </w:rPr>
            </w:r>
            <w:r>
              <w:rPr>
                <w:noProof/>
                <w:webHidden/>
              </w:rPr>
              <w:fldChar w:fldCharType="separate"/>
            </w:r>
            <w:r>
              <w:rPr>
                <w:noProof/>
                <w:webHidden/>
              </w:rPr>
              <w:t>10</w:t>
            </w:r>
            <w:r>
              <w:rPr>
                <w:noProof/>
                <w:webHidden/>
              </w:rPr>
              <w:fldChar w:fldCharType="end"/>
            </w:r>
          </w:hyperlink>
        </w:p>
        <w:p w:rsidR="0057603B" w:rsidRDefault="0057603B" w14:paraId="3FD3D6EF" w14:textId="77777777">
          <w:pPr>
            <w:pStyle w:val="TOC3"/>
            <w:tabs>
              <w:tab w:val="right" w:leader="dot" w:pos="9350"/>
            </w:tabs>
            <w:rPr>
              <w:rFonts w:asciiTheme="minorHAnsi" w:hAnsiTheme="minorHAnsi" w:eastAsiaTheme="minorEastAsia" w:cstheme="minorBidi"/>
              <w:noProof/>
              <w:lang w:val="en-US"/>
            </w:rPr>
          </w:pPr>
          <w:hyperlink w:history="1" w:anchor="_Toc108687289">
            <w:r w:rsidRPr="006F51F0">
              <w:rPr>
                <w:rStyle w:val="Hyperlink"/>
                <w:noProof/>
              </w:rPr>
              <w:t>Test Plan:</w:t>
            </w:r>
            <w:r>
              <w:rPr>
                <w:noProof/>
                <w:webHidden/>
              </w:rPr>
              <w:tab/>
            </w:r>
            <w:r>
              <w:rPr>
                <w:noProof/>
                <w:webHidden/>
              </w:rPr>
              <w:fldChar w:fldCharType="begin"/>
            </w:r>
            <w:r>
              <w:rPr>
                <w:noProof/>
                <w:webHidden/>
              </w:rPr>
              <w:instrText xml:space="preserve"> PAGEREF _Toc108687289 \h </w:instrText>
            </w:r>
            <w:r>
              <w:rPr>
                <w:noProof/>
                <w:webHidden/>
              </w:rPr>
            </w:r>
            <w:r>
              <w:rPr>
                <w:noProof/>
                <w:webHidden/>
              </w:rPr>
              <w:fldChar w:fldCharType="separate"/>
            </w:r>
            <w:r>
              <w:rPr>
                <w:noProof/>
                <w:webHidden/>
              </w:rPr>
              <w:t>10</w:t>
            </w:r>
            <w:r>
              <w:rPr>
                <w:noProof/>
                <w:webHidden/>
              </w:rPr>
              <w:fldChar w:fldCharType="end"/>
            </w:r>
          </w:hyperlink>
        </w:p>
        <w:p w:rsidR="0057603B" w:rsidRDefault="0057603B" w14:paraId="3CE955EF" w14:textId="77777777">
          <w:pPr>
            <w:pStyle w:val="TOC3"/>
            <w:tabs>
              <w:tab w:val="right" w:leader="dot" w:pos="9350"/>
            </w:tabs>
            <w:rPr>
              <w:rFonts w:asciiTheme="minorHAnsi" w:hAnsiTheme="minorHAnsi" w:eastAsiaTheme="minorEastAsia" w:cstheme="minorBidi"/>
              <w:noProof/>
              <w:lang w:val="en-US"/>
            </w:rPr>
          </w:pPr>
          <w:hyperlink w:history="1" w:anchor="_Toc108687290">
            <w:r w:rsidRPr="006F51F0">
              <w:rPr>
                <w:rStyle w:val="Hyperlink"/>
                <w:noProof/>
              </w:rPr>
              <w:t>Test Strategy:</w:t>
            </w:r>
            <w:r>
              <w:rPr>
                <w:noProof/>
                <w:webHidden/>
              </w:rPr>
              <w:tab/>
            </w:r>
            <w:r>
              <w:rPr>
                <w:noProof/>
                <w:webHidden/>
              </w:rPr>
              <w:fldChar w:fldCharType="begin"/>
            </w:r>
            <w:r>
              <w:rPr>
                <w:noProof/>
                <w:webHidden/>
              </w:rPr>
              <w:instrText xml:space="preserve"> PAGEREF _Toc108687290 \h </w:instrText>
            </w:r>
            <w:r>
              <w:rPr>
                <w:noProof/>
                <w:webHidden/>
              </w:rPr>
            </w:r>
            <w:r>
              <w:rPr>
                <w:noProof/>
                <w:webHidden/>
              </w:rPr>
              <w:fldChar w:fldCharType="separate"/>
            </w:r>
            <w:r>
              <w:rPr>
                <w:noProof/>
                <w:webHidden/>
              </w:rPr>
              <w:t>10</w:t>
            </w:r>
            <w:r>
              <w:rPr>
                <w:noProof/>
                <w:webHidden/>
              </w:rPr>
              <w:fldChar w:fldCharType="end"/>
            </w:r>
          </w:hyperlink>
        </w:p>
        <w:p w:rsidR="0057603B" w:rsidRDefault="0057603B" w14:paraId="5E9273C2" w14:textId="77777777">
          <w:pPr>
            <w:pStyle w:val="TOC2"/>
            <w:tabs>
              <w:tab w:val="right" w:leader="dot" w:pos="9350"/>
            </w:tabs>
            <w:rPr>
              <w:rFonts w:asciiTheme="minorHAnsi" w:hAnsiTheme="minorHAnsi" w:eastAsiaTheme="minorEastAsia" w:cstheme="minorBidi"/>
              <w:noProof/>
              <w:lang w:val="en-US"/>
            </w:rPr>
          </w:pPr>
          <w:hyperlink w:history="1" w:anchor="_Toc108687291">
            <w:r w:rsidRPr="006F51F0">
              <w:rPr>
                <w:rStyle w:val="Hyperlink"/>
                <w:noProof/>
              </w:rPr>
              <w:t>Use Cases vs Test Scenarios vs Test Cases:</w:t>
            </w:r>
            <w:r>
              <w:rPr>
                <w:noProof/>
                <w:webHidden/>
              </w:rPr>
              <w:tab/>
            </w:r>
            <w:r>
              <w:rPr>
                <w:noProof/>
                <w:webHidden/>
              </w:rPr>
              <w:fldChar w:fldCharType="begin"/>
            </w:r>
            <w:r>
              <w:rPr>
                <w:noProof/>
                <w:webHidden/>
              </w:rPr>
              <w:instrText xml:space="preserve"> PAGEREF _Toc108687291 \h </w:instrText>
            </w:r>
            <w:r>
              <w:rPr>
                <w:noProof/>
                <w:webHidden/>
              </w:rPr>
            </w:r>
            <w:r>
              <w:rPr>
                <w:noProof/>
                <w:webHidden/>
              </w:rPr>
              <w:fldChar w:fldCharType="separate"/>
            </w:r>
            <w:r>
              <w:rPr>
                <w:noProof/>
                <w:webHidden/>
              </w:rPr>
              <w:t>11</w:t>
            </w:r>
            <w:r>
              <w:rPr>
                <w:noProof/>
                <w:webHidden/>
              </w:rPr>
              <w:fldChar w:fldCharType="end"/>
            </w:r>
          </w:hyperlink>
        </w:p>
        <w:p w:rsidR="0057603B" w:rsidRDefault="0057603B" w14:paraId="336FD3B0" w14:textId="77777777">
          <w:pPr>
            <w:pStyle w:val="TOC3"/>
            <w:tabs>
              <w:tab w:val="right" w:leader="dot" w:pos="9350"/>
            </w:tabs>
            <w:rPr>
              <w:rFonts w:asciiTheme="minorHAnsi" w:hAnsiTheme="minorHAnsi" w:eastAsiaTheme="minorEastAsia" w:cstheme="minorBidi"/>
              <w:noProof/>
              <w:lang w:val="en-US"/>
            </w:rPr>
          </w:pPr>
          <w:hyperlink w:history="1" w:anchor="_Toc108687292">
            <w:r w:rsidRPr="006F51F0">
              <w:rPr>
                <w:rStyle w:val="Hyperlink"/>
                <w:noProof/>
              </w:rPr>
              <w:drawing>
                <wp:inline distT="114300" distB="114300" distL="114300" distR="114300" wp14:anchorId="20CB4FC0" wp14:editId="32BF4075">
                  <wp:extent cx="5157623" cy="352933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57623" cy="3529335"/>
                          </a:xfrm>
                          <a:prstGeom prst="rect">
                            <a:avLst/>
                          </a:prstGeom>
                          <a:ln/>
                        </pic:spPr>
                      </pic:pic>
                    </a:graphicData>
                  </a:graphic>
                </wp:inline>
              </w:drawing>
            </w:r>
            <w:r w:rsidRPr="006F51F0">
              <w:rPr>
                <w:rStyle w:val="Hyperlink"/>
                <w:noProof/>
              </w:rPr>
              <w:t xml:space="preserve"> Use Case:</w:t>
            </w:r>
            <w:r>
              <w:rPr>
                <w:noProof/>
                <w:webHidden/>
              </w:rPr>
              <w:tab/>
            </w:r>
            <w:r>
              <w:rPr>
                <w:noProof/>
                <w:webHidden/>
              </w:rPr>
              <w:fldChar w:fldCharType="begin"/>
            </w:r>
            <w:r>
              <w:rPr>
                <w:noProof/>
                <w:webHidden/>
              </w:rPr>
              <w:instrText xml:space="preserve"> PAGEREF _Toc108687292 \h </w:instrText>
            </w:r>
            <w:r>
              <w:rPr>
                <w:noProof/>
                <w:webHidden/>
              </w:rPr>
            </w:r>
            <w:r>
              <w:rPr>
                <w:noProof/>
                <w:webHidden/>
              </w:rPr>
              <w:fldChar w:fldCharType="separate"/>
            </w:r>
            <w:r>
              <w:rPr>
                <w:noProof/>
                <w:webHidden/>
              </w:rPr>
              <w:t>11</w:t>
            </w:r>
            <w:r>
              <w:rPr>
                <w:noProof/>
                <w:webHidden/>
              </w:rPr>
              <w:fldChar w:fldCharType="end"/>
            </w:r>
          </w:hyperlink>
        </w:p>
        <w:p w:rsidR="0057603B" w:rsidRDefault="0057603B" w14:paraId="6418C43A" w14:textId="77777777">
          <w:pPr>
            <w:pStyle w:val="TOC3"/>
            <w:tabs>
              <w:tab w:val="right" w:leader="dot" w:pos="9350"/>
            </w:tabs>
            <w:rPr>
              <w:rFonts w:asciiTheme="minorHAnsi" w:hAnsiTheme="minorHAnsi" w:eastAsiaTheme="minorEastAsia" w:cstheme="minorBidi"/>
              <w:noProof/>
              <w:lang w:val="en-US"/>
            </w:rPr>
          </w:pPr>
          <w:hyperlink w:history="1" w:anchor="_Toc108687293">
            <w:r w:rsidRPr="006F51F0">
              <w:rPr>
                <w:rStyle w:val="Hyperlink"/>
                <w:noProof/>
              </w:rPr>
              <w:t>Test Scenario:</w:t>
            </w:r>
            <w:r>
              <w:rPr>
                <w:noProof/>
                <w:webHidden/>
              </w:rPr>
              <w:tab/>
            </w:r>
            <w:r>
              <w:rPr>
                <w:noProof/>
                <w:webHidden/>
              </w:rPr>
              <w:fldChar w:fldCharType="begin"/>
            </w:r>
            <w:r>
              <w:rPr>
                <w:noProof/>
                <w:webHidden/>
              </w:rPr>
              <w:instrText xml:space="preserve"> PAGEREF _Toc108687293 \h </w:instrText>
            </w:r>
            <w:r>
              <w:rPr>
                <w:noProof/>
                <w:webHidden/>
              </w:rPr>
            </w:r>
            <w:r>
              <w:rPr>
                <w:noProof/>
                <w:webHidden/>
              </w:rPr>
              <w:fldChar w:fldCharType="separate"/>
            </w:r>
            <w:r>
              <w:rPr>
                <w:noProof/>
                <w:webHidden/>
              </w:rPr>
              <w:t>12</w:t>
            </w:r>
            <w:r>
              <w:rPr>
                <w:noProof/>
                <w:webHidden/>
              </w:rPr>
              <w:fldChar w:fldCharType="end"/>
            </w:r>
          </w:hyperlink>
        </w:p>
        <w:p w:rsidR="0057603B" w:rsidRDefault="0057603B" w14:paraId="252CD53D" w14:textId="77777777">
          <w:pPr>
            <w:pStyle w:val="TOC3"/>
            <w:tabs>
              <w:tab w:val="right" w:leader="dot" w:pos="9350"/>
            </w:tabs>
            <w:rPr>
              <w:rFonts w:asciiTheme="minorHAnsi" w:hAnsiTheme="minorHAnsi" w:eastAsiaTheme="minorEastAsia" w:cstheme="minorBidi"/>
              <w:noProof/>
              <w:lang w:val="en-US"/>
            </w:rPr>
          </w:pPr>
          <w:hyperlink w:history="1" w:anchor="_Toc108687294">
            <w:r w:rsidRPr="006F51F0">
              <w:rPr>
                <w:rStyle w:val="Hyperlink"/>
                <w:noProof/>
              </w:rPr>
              <w:t>Test Case:</w:t>
            </w:r>
            <w:r>
              <w:rPr>
                <w:noProof/>
                <w:webHidden/>
              </w:rPr>
              <w:tab/>
            </w:r>
            <w:r>
              <w:rPr>
                <w:noProof/>
                <w:webHidden/>
              </w:rPr>
              <w:fldChar w:fldCharType="begin"/>
            </w:r>
            <w:r>
              <w:rPr>
                <w:noProof/>
                <w:webHidden/>
              </w:rPr>
              <w:instrText xml:space="preserve"> PAGEREF _Toc108687294 \h </w:instrText>
            </w:r>
            <w:r>
              <w:rPr>
                <w:noProof/>
                <w:webHidden/>
              </w:rPr>
            </w:r>
            <w:r>
              <w:rPr>
                <w:noProof/>
                <w:webHidden/>
              </w:rPr>
              <w:fldChar w:fldCharType="separate"/>
            </w:r>
            <w:r>
              <w:rPr>
                <w:noProof/>
                <w:webHidden/>
              </w:rPr>
              <w:t>12</w:t>
            </w:r>
            <w:r>
              <w:rPr>
                <w:noProof/>
                <w:webHidden/>
              </w:rPr>
              <w:fldChar w:fldCharType="end"/>
            </w:r>
          </w:hyperlink>
        </w:p>
        <w:p w:rsidR="0057603B" w:rsidRDefault="0057603B" w14:paraId="43FD5BC7" w14:textId="77777777">
          <w:pPr>
            <w:pStyle w:val="TOC1"/>
            <w:tabs>
              <w:tab w:val="right" w:leader="dot" w:pos="9350"/>
            </w:tabs>
            <w:rPr>
              <w:rFonts w:asciiTheme="minorHAnsi" w:hAnsiTheme="minorHAnsi" w:eastAsiaTheme="minorEastAsia" w:cstheme="minorBidi"/>
              <w:noProof/>
              <w:lang w:val="en-US"/>
            </w:rPr>
          </w:pPr>
          <w:hyperlink w:history="1" w:anchor="_Toc108687295">
            <w:r w:rsidRPr="006F51F0">
              <w:rPr>
                <w:rStyle w:val="Hyperlink"/>
                <w:noProof/>
              </w:rPr>
              <w:t>Days 6-7</w:t>
            </w:r>
            <w:r>
              <w:rPr>
                <w:noProof/>
                <w:webHidden/>
              </w:rPr>
              <w:tab/>
            </w:r>
            <w:r>
              <w:rPr>
                <w:noProof/>
                <w:webHidden/>
              </w:rPr>
              <w:fldChar w:fldCharType="begin"/>
            </w:r>
            <w:r>
              <w:rPr>
                <w:noProof/>
                <w:webHidden/>
              </w:rPr>
              <w:instrText xml:space="preserve"> PAGEREF _Toc108687295 \h </w:instrText>
            </w:r>
            <w:r>
              <w:rPr>
                <w:noProof/>
                <w:webHidden/>
              </w:rPr>
            </w:r>
            <w:r>
              <w:rPr>
                <w:noProof/>
                <w:webHidden/>
              </w:rPr>
              <w:fldChar w:fldCharType="separate"/>
            </w:r>
            <w:r>
              <w:rPr>
                <w:noProof/>
                <w:webHidden/>
              </w:rPr>
              <w:t>13</w:t>
            </w:r>
            <w:r>
              <w:rPr>
                <w:noProof/>
                <w:webHidden/>
              </w:rPr>
              <w:fldChar w:fldCharType="end"/>
            </w:r>
          </w:hyperlink>
        </w:p>
        <w:p w:rsidR="0057603B" w:rsidRDefault="0057603B" w14:paraId="69B6BA3B" w14:textId="77777777">
          <w:pPr>
            <w:pStyle w:val="TOC2"/>
            <w:tabs>
              <w:tab w:val="right" w:leader="dot" w:pos="9350"/>
            </w:tabs>
            <w:rPr>
              <w:rFonts w:asciiTheme="minorHAnsi" w:hAnsiTheme="minorHAnsi" w:eastAsiaTheme="minorEastAsia" w:cstheme="minorBidi"/>
              <w:noProof/>
              <w:lang w:val="en-US"/>
            </w:rPr>
          </w:pPr>
          <w:hyperlink w:history="1" w:anchor="_Toc108687296">
            <w:r w:rsidRPr="006F51F0">
              <w:rPr>
                <w:rStyle w:val="Hyperlink"/>
                <w:b/>
                <w:noProof/>
              </w:rPr>
              <w:t>Test Suite - Creation and Maintenance</w:t>
            </w:r>
            <w:r w:rsidRPr="006F51F0">
              <w:rPr>
                <w:rStyle w:val="Hyperlink"/>
                <w:noProof/>
              </w:rPr>
              <w:t>:</w:t>
            </w:r>
            <w:r>
              <w:rPr>
                <w:noProof/>
                <w:webHidden/>
              </w:rPr>
              <w:tab/>
            </w:r>
            <w:r>
              <w:rPr>
                <w:noProof/>
                <w:webHidden/>
              </w:rPr>
              <w:fldChar w:fldCharType="begin"/>
            </w:r>
            <w:r>
              <w:rPr>
                <w:noProof/>
                <w:webHidden/>
              </w:rPr>
              <w:instrText xml:space="preserve"> PAGEREF _Toc108687296 \h </w:instrText>
            </w:r>
            <w:r>
              <w:rPr>
                <w:noProof/>
                <w:webHidden/>
              </w:rPr>
            </w:r>
            <w:r>
              <w:rPr>
                <w:noProof/>
                <w:webHidden/>
              </w:rPr>
              <w:fldChar w:fldCharType="separate"/>
            </w:r>
            <w:r>
              <w:rPr>
                <w:noProof/>
                <w:webHidden/>
              </w:rPr>
              <w:t>13</w:t>
            </w:r>
            <w:r>
              <w:rPr>
                <w:noProof/>
                <w:webHidden/>
              </w:rPr>
              <w:fldChar w:fldCharType="end"/>
            </w:r>
          </w:hyperlink>
        </w:p>
        <w:p w:rsidR="0057603B" w:rsidRDefault="0057603B" w14:paraId="22135A94" w14:textId="77777777">
          <w:pPr>
            <w:pStyle w:val="TOC3"/>
            <w:tabs>
              <w:tab w:val="right" w:leader="dot" w:pos="9350"/>
            </w:tabs>
            <w:rPr>
              <w:rFonts w:asciiTheme="minorHAnsi" w:hAnsiTheme="minorHAnsi" w:eastAsiaTheme="minorEastAsia" w:cstheme="minorBidi"/>
              <w:noProof/>
              <w:lang w:val="en-US"/>
            </w:rPr>
          </w:pPr>
          <w:hyperlink w:history="1" w:anchor="_Toc108687297">
            <w:r w:rsidRPr="006F51F0">
              <w:rPr>
                <w:rStyle w:val="Hyperlink"/>
                <w:b/>
                <w:noProof/>
              </w:rPr>
              <w:t>Test Suite:</w:t>
            </w:r>
            <w:r>
              <w:rPr>
                <w:noProof/>
                <w:webHidden/>
              </w:rPr>
              <w:tab/>
            </w:r>
            <w:r>
              <w:rPr>
                <w:noProof/>
                <w:webHidden/>
              </w:rPr>
              <w:fldChar w:fldCharType="begin"/>
            </w:r>
            <w:r>
              <w:rPr>
                <w:noProof/>
                <w:webHidden/>
              </w:rPr>
              <w:instrText xml:space="preserve"> PAGEREF _Toc108687297 \h </w:instrText>
            </w:r>
            <w:r>
              <w:rPr>
                <w:noProof/>
                <w:webHidden/>
              </w:rPr>
            </w:r>
            <w:r>
              <w:rPr>
                <w:noProof/>
                <w:webHidden/>
              </w:rPr>
              <w:fldChar w:fldCharType="separate"/>
            </w:r>
            <w:r>
              <w:rPr>
                <w:noProof/>
                <w:webHidden/>
              </w:rPr>
              <w:t>13</w:t>
            </w:r>
            <w:r>
              <w:rPr>
                <w:noProof/>
                <w:webHidden/>
              </w:rPr>
              <w:fldChar w:fldCharType="end"/>
            </w:r>
          </w:hyperlink>
        </w:p>
        <w:p w:rsidR="0057603B" w:rsidRDefault="0057603B" w14:paraId="5B869DE1" w14:textId="77777777">
          <w:pPr>
            <w:pStyle w:val="TOC2"/>
            <w:tabs>
              <w:tab w:val="right" w:leader="dot" w:pos="9350"/>
            </w:tabs>
            <w:rPr>
              <w:rFonts w:asciiTheme="minorHAnsi" w:hAnsiTheme="minorHAnsi" w:eastAsiaTheme="minorEastAsia" w:cstheme="minorBidi"/>
              <w:noProof/>
              <w:lang w:val="en-US"/>
            </w:rPr>
          </w:pPr>
          <w:hyperlink w:history="1" w:anchor="_Toc108687298">
            <w:r w:rsidRPr="006F51F0">
              <w:rPr>
                <w:rStyle w:val="Hyperlink"/>
                <w:noProof/>
              </w:rPr>
              <w:t>TDD vs BDD:</w:t>
            </w:r>
            <w:r>
              <w:rPr>
                <w:noProof/>
                <w:webHidden/>
              </w:rPr>
              <w:tab/>
            </w:r>
            <w:r>
              <w:rPr>
                <w:noProof/>
                <w:webHidden/>
              </w:rPr>
              <w:fldChar w:fldCharType="begin"/>
            </w:r>
            <w:r>
              <w:rPr>
                <w:noProof/>
                <w:webHidden/>
              </w:rPr>
              <w:instrText xml:space="preserve"> PAGEREF _Toc108687298 \h </w:instrText>
            </w:r>
            <w:r>
              <w:rPr>
                <w:noProof/>
                <w:webHidden/>
              </w:rPr>
            </w:r>
            <w:r>
              <w:rPr>
                <w:noProof/>
                <w:webHidden/>
              </w:rPr>
              <w:fldChar w:fldCharType="separate"/>
            </w:r>
            <w:r>
              <w:rPr>
                <w:noProof/>
                <w:webHidden/>
              </w:rPr>
              <w:t>13</w:t>
            </w:r>
            <w:r>
              <w:rPr>
                <w:noProof/>
                <w:webHidden/>
              </w:rPr>
              <w:fldChar w:fldCharType="end"/>
            </w:r>
          </w:hyperlink>
        </w:p>
        <w:p w:rsidR="0057603B" w:rsidRDefault="0057603B" w14:paraId="5663B0D4" w14:textId="77777777">
          <w:pPr>
            <w:pStyle w:val="TOC2"/>
            <w:tabs>
              <w:tab w:val="right" w:leader="dot" w:pos="9350"/>
            </w:tabs>
            <w:rPr>
              <w:rFonts w:asciiTheme="minorHAnsi" w:hAnsiTheme="minorHAnsi" w:eastAsiaTheme="minorEastAsia" w:cstheme="minorBidi"/>
              <w:noProof/>
              <w:lang w:val="en-US"/>
            </w:rPr>
          </w:pPr>
          <w:hyperlink w:history="1" w:anchor="_Toc108687299">
            <w:r w:rsidRPr="006F51F0">
              <w:rPr>
                <w:rStyle w:val="Hyperlink"/>
                <w:noProof/>
              </w:rPr>
              <w:t>Types of Testing in Software Engineering</w:t>
            </w:r>
            <w:r>
              <w:rPr>
                <w:noProof/>
                <w:webHidden/>
              </w:rPr>
              <w:tab/>
            </w:r>
            <w:r>
              <w:rPr>
                <w:noProof/>
                <w:webHidden/>
              </w:rPr>
              <w:fldChar w:fldCharType="begin"/>
            </w:r>
            <w:r>
              <w:rPr>
                <w:noProof/>
                <w:webHidden/>
              </w:rPr>
              <w:instrText xml:space="preserve"> PAGEREF _Toc108687299 \h </w:instrText>
            </w:r>
            <w:r>
              <w:rPr>
                <w:noProof/>
                <w:webHidden/>
              </w:rPr>
            </w:r>
            <w:r>
              <w:rPr>
                <w:noProof/>
                <w:webHidden/>
              </w:rPr>
              <w:fldChar w:fldCharType="separate"/>
            </w:r>
            <w:r>
              <w:rPr>
                <w:noProof/>
                <w:webHidden/>
              </w:rPr>
              <w:t>15</w:t>
            </w:r>
            <w:r>
              <w:rPr>
                <w:noProof/>
                <w:webHidden/>
              </w:rPr>
              <w:fldChar w:fldCharType="end"/>
            </w:r>
          </w:hyperlink>
        </w:p>
        <w:p w:rsidR="0057603B" w:rsidRDefault="0057603B" w14:paraId="4983AB07" w14:textId="77777777">
          <w:pPr>
            <w:pStyle w:val="TOC3"/>
            <w:tabs>
              <w:tab w:val="right" w:leader="dot" w:pos="9350"/>
            </w:tabs>
            <w:rPr>
              <w:rFonts w:asciiTheme="minorHAnsi" w:hAnsiTheme="minorHAnsi" w:eastAsiaTheme="minorEastAsia" w:cstheme="minorBidi"/>
              <w:noProof/>
              <w:lang w:val="en-US"/>
            </w:rPr>
          </w:pPr>
          <w:hyperlink w:history="1" w:anchor="_Toc108687300">
            <w:r w:rsidRPr="006F51F0">
              <w:rPr>
                <w:rStyle w:val="Hyperlink"/>
                <w:noProof/>
              </w:rPr>
              <w:t>Testing Types</w:t>
            </w:r>
            <w:r>
              <w:rPr>
                <w:noProof/>
                <w:webHidden/>
              </w:rPr>
              <w:tab/>
            </w:r>
            <w:r>
              <w:rPr>
                <w:noProof/>
                <w:webHidden/>
              </w:rPr>
              <w:fldChar w:fldCharType="begin"/>
            </w:r>
            <w:r>
              <w:rPr>
                <w:noProof/>
                <w:webHidden/>
              </w:rPr>
              <w:instrText xml:space="preserve"> PAGEREF _Toc108687300 \h </w:instrText>
            </w:r>
            <w:r>
              <w:rPr>
                <w:noProof/>
                <w:webHidden/>
              </w:rPr>
            </w:r>
            <w:r>
              <w:rPr>
                <w:noProof/>
                <w:webHidden/>
              </w:rPr>
              <w:fldChar w:fldCharType="separate"/>
            </w:r>
            <w:r>
              <w:rPr>
                <w:noProof/>
                <w:webHidden/>
              </w:rPr>
              <w:t>16</w:t>
            </w:r>
            <w:r>
              <w:rPr>
                <w:noProof/>
                <w:webHidden/>
              </w:rPr>
              <w:fldChar w:fldCharType="end"/>
            </w:r>
          </w:hyperlink>
        </w:p>
        <w:p w:rsidR="0057603B" w:rsidRDefault="0057603B" w14:paraId="5B45089A" w14:textId="77777777">
          <w:pPr>
            <w:pStyle w:val="TOC3"/>
            <w:tabs>
              <w:tab w:val="right" w:leader="dot" w:pos="9350"/>
            </w:tabs>
            <w:rPr>
              <w:rFonts w:asciiTheme="minorHAnsi" w:hAnsiTheme="minorHAnsi" w:eastAsiaTheme="minorEastAsia" w:cstheme="minorBidi"/>
              <w:noProof/>
              <w:lang w:val="en-US"/>
            </w:rPr>
          </w:pPr>
          <w:hyperlink w:history="1" w:anchor="_Toc108687301">
            <w:r w:rsidRPr="006F51F0">
              <w:rPr>
                <w:rStyle w:val="Hyperlink"/>
                <w:noProof/>
              </w:rPr>
              <w:t>Functional Testing:</w:t>
            </w:r>
            <w:r>
              <w:rPr>
                <w:noProof/>
                <w:webHidden/>
              </w:rPr>
              <w:tab/>
            </w:r>
            <w:r>
              <w:rPr>
                <w:noProof/>
                <w:webHidden/>
              </w:rPr>
              <w:fldChar w:fldCharType="begin"/>
            </w:r>
            <w:r>
              <w:rPr>
                <w:noProof/>
                <w:webHidden/>
              </w:rPr>
              <w:instrText xml:space="preserve"> PAGEREF _Toc108687301 \h </w:instrText>
            </w:r>
            <w:r>
              <w:rPr>
                <w:noProof/>
                <w:webHidden/>
              </w:rPr>
            </w:r>
            <w:r>
              <w:rPr>
                <w:noProof/>
                <w:webHidden/>
              </w:rPr>
              <w:fldChar w:fldCharType="separate"/>
            </w:r>
            <w:r>
              <w:rPr>
                <w:noProof/>
                <w:webHidden/>
              </w:rPr>
              <w:t>16</w:t>
            </w:r>
            <w:r>
              <w:rPr>
                <w:noProof/>
                <w:webHidden/>
              </w:rPr>
              <w:fldChar w:fldCharType="end"/>
            </w:r>
          </w:hyperlink>
        </w:p>
        <w:p w:rsidR="0057603B" w:rsidRDefault="0057603B" w14:paraId="0267ECB7" w14:textId="77777777">
          <w:pPr>
            <w:pStyle w:val="TOC3"/>
            <w:tabs>
              <w:tab w:val="right" w:leader="dot" w:pos="9350"/>
            </w:tabs>
            <w:rPr>
              <w:rFonts w:asciiTheme="minorHAnsi" w:hAnsiTheme="minorHAnsi" w:eastAsiaTheme="minorEastAsia" w:cstheme="minorBidi"/>
              <w:noProof/>
              <w:lang w:val="en-US"/>
            </w:rPr>
          </w:pPr>
          <w:hyperlink w:history="1" w:anchor="_Toc108687302">
            <w:r w:rsidRPr="006F51F0">
              <w:rPr>
                <w:rStyle w:val="Hyperlink"/>
                <w:noProof/>
              </w:rPr>
              <w:t>Reading (Optional, no extra time):</w:t>
            </w:r>
            <w:r>
              <w:rPr>
                <w:noProof/>
                <w:webHidden/>
              </w:rPr>
              <w:tab/>
            </w:r>
            <w:r>
              <w:rPr>
                <w:noProof/>
                <w:webHidden/>
              </w:rPr>
              <w:fldChar w:fldCharType="begin"/>
            </w:r>
            <w:r>
              <w:rPr>
                <w:noProof/>
                <w:webHidden/>
              </w:rPr>
              <w:instrText xml:space="preserve"> PAGEREF _Toc108687302 \h </w:instrText>
            </w:r>
            <w:r>
              <w:rPr>
                <w:noProof/>
                <w:webHidden/>
              </w:rPr>
            </w:r>
            <w:r>
              <w:rPr>
                <w:noProof/>
                <w:webHidden/>
              </w:rPr>
              <w:fldChar w:fldCharType="separate"/>
            </w:r>
            <w:r>
              <w:rPr>
                <w:noProof/>
                <w:webHidden/>
              </w:rPr>
              <w:t>17</w:t>
            </w:r>
            <w:r>
              <w:rPr>
                <w:noProof/>
                <w:webHidden/>
              </w:rPr>
              <w:fldChar w:fldCharType="end"/>
            </w:r>
          </w:hyperlink>
        </w:p>
        <w:p w:rsidR="0057603B" w:rsidRDefault="0057603B" w14:paraId="67F0EA1E" w14:textId="77777777">
          <w:pPr>
            <w:pStyle w:val="TOC3"/>
            <w:tabs>
              <w:tab w:val="right" w:leader="dot" w:pos="9350"/>
            </w:tabs>
            <w:rPr>
              <w:rFonts w:asciiTheme="minorHAnsi" w:hAnsiTheme="minorHAnsi" w:eastAsiaTheme="minorEastAsia" w:cstheme="minorBidi"/>
              <w:noProof/>
              <w:lang w:val="en-US"/>
            </w:rPr>
          </w:pPr>
          <w:hyperlink w:history="1" w:anchor="_Toc108687303">
            <w:r w:rsidRPr="006F51F0">
              <w:rPr>
                <w:rStyle w:val="Hyperlink"/>
                <w:noProof/>
              </w:rPr>
              <w:t>Non-Functional Testing:</w:t>
            </w:r>
            <w:r>
              <w:rPr>
                <w:noProof/>
                <w:webHidden/>
              </w:rPr>
              <w:tab/>
            </w:r>
            <w:r>
              <w:rPr>
                <w:noProof/>
                <w:webHidden/>
              </w:rPr>
              <w:fldChar w:fldCharType="begin"/>
            </w:r>
            <w:r>
              <w:rPr>
                <w:noProof/>
                <w:webHidden/>
              </w:rPr>
              <w:instrText xml:space="preserve"> PAGEREF _Toc108687303 \h </w:instrText>
            </w:r>
            <w:r>
              <w:rPr>
                <w:noProof/>
                <w:webHidden/>
              </w:rPr>
            </w:r>
            <w:r>
              <w:rPr>
                <w:noProof/>
                <w:webHidden/>
              </w:rPr>
              <w:fldChar w:fldCharType="separate"/>
            </w:r>
            <w:r>
              <w:rPr>
                <w:noProof/>
                <w:webHidden/>
              </w:rPr>
              <w:t>17</w:t>
            </w:r>
            <w:r>
              <w:rPr>
                <w:noProof/>
                <w:webHidden/>
              </w:rPr>
              <w:fldChar w:fldCharType="end"/>
            </w:r>
          </w:hyperlink>
        </w:p>
        <w:p w:rsidR="0057603B" w:rsidRDefault="0057603B" w14:paraId="20525F3D" w14:textId="77777777">
          <w:pPr>
            <w:pStyle w:val="TOC1"/>
            <w:tabs>
              <w:tab w:val="right" w:leader="dot" w:pos="9350"/>
            </w:tabs>
            <w:rPr>
              <w:rFonts w:asciiTheme="minorHAnsi" w:hAnsiTheme="minorHAnsi" w:eastAsiaTheme="minorEastAsia" w:cstheme="minorBidi"/>
              <w:noProof/>
              <w:lang w:val="en-US"/>
            </w:rPr>
          </w:pPr>
          <w:hyperlink w:history="1" w:anchor="_Toc108687304">
            <w:r w:rsidRPr="006F51F0">
              <w:rPr>
                <w:rStyle w:val="Hyperlink"/>
                <w:noProof/>
              </w:rPr>
              <w:t>Days 8-10</w:t>
            </w:r>
            <w:r>
              <w:rPr>
                <w:noProof/>
                <w:webHidden/>
              </w:rPr>
              <w:tab/>
            </w:r>
            <w:r>
              <w:rPr>
                <w:noProof/>
                <w:webHidden/>
              </w:rPr>
              <w:fldChar w:fldCharType="begin"/>
            </w:r>
            <w:r>
              <w:rPr>
                <w:noProof/>
                <w:webHidden/>
              </w:rPr>
              <w:instrText xml:space="preserve"> PAGEREF _Toc108687304 \h </w:instrText>
            </w:r>
            <w:r>
              <w:rPr>
                <w:noProof/>
                <w:webHidden/>
              </w:rPr>
            </w:r>
            <w:r>
              <w:rPr>
                <w:noProof/>
                <w:webHidden/>
              </w:rPr>
              <w:fldChar w:fldCharType="separate"/>
            </w:r>
            <w:r>
              <w:rPr>
                <w:noProof/>
                <w:webHidden/>
              </w:rPr>
              <w:t>18</w:t>
            </w:r>
            <w:r>
              <w:rPr>
                <w:noProof/>
                <w:webHidden/>
              </w:rPr>
              <w:fldChar w:fldCharType="end"/>
            </w:r>
          </w:hyperlink>
        </w:p>
        <w:p w:rsidR="0057603B" w:rsidRDefault="0057603B" w14:paraId="131C6594" w14:textId="77777777">
          <w:pPr>
            <w:pStyle w:val="TOC2"/>
            <w:tabs>
              <w:tab w:val="right" w:leader="dot" w:pos="9350"/>
            </w:tabs>
            <w:rPr>
              <w:rFonts w:asciiTheme="minorHAnsi" w:hAnsiTheme="minorHAnsi" w:eastAsiaTheme="minorEastAsia" w:cstheme="minorBidi"/>
              <w:noProof/>
              <w:lang w:val="en-US"/>
            </w:rPr>
          </w:pPr>
          <w:hyperlink w:history="1" w:anchor="_Toc108687305">
            <w:r w:rsidRPr="006F51F0">
              <w:rPr>
                <w:rStyle w:val="Hyperlink"/>
                <w:noProof/>
              </w:rPr>
              <w:t>Automation Tools:</w:t>
            </w:r>
            <w:r>
              <w:rPr>
                <w:noProof/>
                <w:webHidden/>
              </w:rPr>
              <w:tab/>
            </w:r>
            <w:r>
              <w:rPr>
                <w:noProof/>
                <w:webHidden/>
              </w:rPr>
              <w:fldChar w:fldCharType="begin"/>
            </w:r>
            <w:r>
              <w:rPr>
                <w:noProof/>
                <w:webHidden/>
              </w:rPr>
              <w:instrText xml:space="preserve"> PAGEREF _Toc108687305 \h </w:instrText>
            </w:r>
            <w:r>
              <w:rPr>
                <w:noProof/>
                <w:webHidden/>
              </w:rPr>
            </w:r>
            <w:r>
              <w:rPr>
                <w:noProof/>
                <w:webHidden/>
              </w:rPr>
              <w:fldChar w:fldCharType="separate"/>
            </w:r>
            <w:r>
              <w:rPr>
                <w:noProof/>
                <w:webHidden/>
              </w:rPr>
              <w:t>18</w:t>
            </w:r>
            <w:r>
              <w:rPr>
                <w:noProof/>
                <w:webHidden/>
              </w:rPr>
              <w:fldChar w:fldCharType="end"/>
            </w:r>
          </w:hyperlink>
        </w:p>
        <w:p w:rsidR="0057603B" w:rsidRDefault="0057603B" w14:paraId="43719E01" w14:textId="77777777">
          <w:pPr>
            <w:pStyle w:val="TOC2"/>
            <w:tabs>
              <w:tab w:val="right" w:leader="dot" w:pos="9350"/>
            </w:tabs>
            <w:rPr>
              <w:rFonts w:asciiTheme="minorHAnsi" w:hAnsiTheme="minorHAnsi" w:eastAsiaTheme="minorEastAsia" w:cstheme="minorBidi"/>
              <w:noProof/>
              <w:lang w:val="en-US"/>
            </w:rPr>
          </w:pPr>
          <w:hyperlink w:history="1" w:anchor="_Toc108687306">
            <w:r w:rsidRPr="006F51F0">
              <w:rPr>
                <w:rStyle w:val="Hyperlink"/>
                <w:noProof/>
              </w:rPr>
              <w:t>API Testing:</w:t>
            </w:r>
            <w:r>
              <w:rPr>
                <w:noProof/>
                <w:webHidden/>
              </w:rPr>
              <w:tab/>
            </w:r>
            <w:r>
              <w:rPr>
                <w:noProof/>
                <w:webHidden/>
              </w:rPr>
              <w:fldChar w:fldCharType="begin"/>
            </w:r>
            <w:r>
              <w:rPr>
                <w:noProof/>
                <w:webHidden/>
              </w:rPr>
              <w:instrText xml:space="preserve"> PAGEREF _Toc108687306 \h </w:instrText>
            </w:r>
            <w:r>
              <w:rPr>
                <w:noProof/>
                <w:webHidden/>
              </w:rPr>
            </w:r>
            <w:r>
              <w:rPr>
                <w:noProof/>
                <w:webHidden/>
              </w:rPr>
              <w:fldChar w:fldCharType="separate"/>
            </w:r>
            <w:r>
              <w:rPr>
                <w:noProof/>
                <w:webHidden/>
              </w:rPr>
              <w:t>18</w:t>
            </w:r>
            <w:r>
              <w:rPr>
                <w:noProof/>
                <w:webHidden/>
              </w:rPr>
              <w:fldChar w:fldCharType="end"/>
            </w:r>
          </w:hyperlink>
        </w:p>
        <w:p w:rsidR="0057603B" w:rsidRDefault="0057603B" w14:paraId="78C771E3" w14:textId="77777777">
          <w:pPr>
            <w:pStyle w:val="TOC3"/>
            <w:tabs>
              <w:tab w:val="right" w:leader="dot" w:pos="9350"/>
            </w:tabs>
            <w:rPr>
              <w:rFonts w:asciiTheme="minorHAnsi" w:hAnsiTheme="minorHAnsi" w:eastAsiaTheme="minorEastAsia" w:cstheme="minorBidi"/>
              <w:noProof/>
              <w:lang w:val="en-US"/>
            </w:rPr>
          </w:pPr>
          <w:hyperlink w:history="1" w:anchor="_Toc108687307">
            <w:r w:rsidRPr="006F51F0">
              <w:rPr>
                <w:rStyle w:val="Hyperlink"/>
                <w:noProof/>
              </w:rPr>
              <w:t>REST vs SOAP APIs:</w:t>
            </w:r>
            <w:r>
              <w:rPr>
                <w:noProof/>
                <w:webHidden/>
              </w:rPr>
              <w:tab/>
            </w:r>
            <w:r>
              <w:rPr>
                <w:noProof/>
                <w:webHidden/>
              </w:rPr>
              <w:fldChar w:fldCharType="begin"/>
            </w:r>
            <w:r>
              <w:rPr>
                <w:noProof/>
                <w:webHidden/>
              </w:rPr>
              <w:instrText xml:space="preserve"> PAGEREF _Toc108687307 \h </w:instrText>
            </w:r>
            <w:r>
              <w:rPr>
                <w:noProof/>
                <w:webHidden/>
              </w:rPr>
            </w:r>
            <w:r>
              <w:rPr>
                <w:noProof/>
                <w:webHidden/>
              </w:rPr>
              <w:fldChar w:fldCharType="separate"/>
            </w:r>
            <w:r>
              <w:rPr>
                <w:noProof/>
                <w:webHidden/>
              </w:rPr>
              <w:t>19</w:t>
            </w:r>
            <w:r>
              <w:rPr>
                <w:noProof/>
                <w:webHidden/>
              </w:rPr>
              <w:fldChar w:fldCharType="end"/>
            </w:r>
          </w:hyperlink>
        </w:p>
        <w:p w:rsidR="0057603B" w:rsidRDefault="0057603B" w14:paraId="16691664" w14:textId="77777777">
          <w:pPr>
            <w:pStyle w:val="TOC3"/>
            <w:tabs>
              <w:tab w:val="right" w:leader="dot" w:pos="9350"/>
            </w:tabs>
            <w:rPr>
              <w:rFonts w:asciiTheme="minorHAnsi" w:hAnsiTheme="minorHAnsi" w:eastAsiaTheme="minorEastAsia" w:cstheme="minorBidi"/>
              <w:noProof/>
              <w:lang w:val="en-US"/>
            </w:rPr>
          </w:pPr>
          <w:hyperlink w:history="1" w:anchor="_Toc108687308">
            <w:r w:rsidRPr="006F51F0">
              <w:rPr>
                <w:rStyle w:val="Hyperlink"/>
                <w:noProof/>
              </w:rPr>
              <w:t>SOAP (Simple Object Access Protocol)</w:t>
            </w:r>
            <w:r>
              <w:rPr>
                <w:noProof/>
                <w:webHidden/>
              </w:rPr>
              <w:tab/>
            </w:r>
            <w:r>
              <w:rPr>
                <w:noProof/>
                <w:webHidden/>
              </w:rPr>
              <w:fldChar w:fldCharType="begin"/>
            </w:r>
            <w:r>
              <w:rPr>
                <w:noProof/>
                <w:webHidden/>
              </w:rPr>
              <w:instrText xml:space="preserve"> PAGEREF _Toc108687308 \h </w:instrText>
            </w:r>
            <w:r>
              <w:rPr>
                <w:noProof/>
                <w:webHidden/>
              </w:rPr>
            </w:r>
            <w:r>
              <w:rPr>
                <w:noProof/>
                <w:webHidden/>
              </w:rPr>
              <w:fldChar w:fldCharType="separate"/>
            </w:r>
            <w:r>
              <w:rPr>
                <w:noProof/>
                <w:webHidden/>
              </w:rPr>
              <w:t>19</w:t>
            </w:r>
            <w:r>
              <w:rPr>
                <w:noProof/>
                <w:webHidden/>
              </w:rPr>
              <w:fldChar w:fldCharType="end"/>
            </w:r>
          </w:hyperlink>
        </w:p>
        <w:p w:rsidR="0057603B" w:rsidRDefault="0057603B" w14:paraId="588CB6CB" w14:textId="77777777">
          <w:pPr>
            <w:pStyle w:val="TOC2"/>
            <w:tabs>
              <w:tab w:val="right" w:leader="dot" w:pos="9350"/>
            </w:tabs>
            <w:rPr>
              <w:rFonts w:asciiTheme="minorHAnsi" w:hAnsiTheme="minorHAnsi" w:eastAsiaTheme="minorEastAsia" w:cstheme="minorBidi"/>
              <w:noProof/>
              <w:lang w:val="en-US"/>
            </w:rPr>
          </w:pPr>
          <w:hyperlink w:history="1" w:anchor="_Toc108687309">
            <w:r w:rsidRPr="006F51F0">
              <w:rPr>
                <w:rStyle w:val="Hyperlink"/>
                <w:noProof/>
              </w:rPr>
              <w:t>API Testing Tools:</w:t>
            </w:r>
            <w:r>
              <w:rPr>
                <w:noProof/>
                <w:webHidden/>
              </w:rPr>
              <w:tab/>
            </w:r>
            <w:r>
              <w:rPr>
                <w:noProof/>
                <w:webHidden/>
              </w:rPr>
              <w:fldChar w:fldCharType="begin"/>
            </w:r>
            <w:r>
              <w:rPr>
                <w:noProof/>
                <w:webHidden/>
              </w:rPr>
              <w:instrText xml:space="preserve"> PAGEREF _Toc108687309 \h </w:instrText>
            </w:r>
            <w:r>
              <w:rPr>
                <w:noProof/>
                <w:webHidden/>
              </w:rPr>
            </w:r>
            <w:r>
              <w:rPr>
                <w:noProof/>
                <w:webHidden/>
              </w:rPr>
              <w:fldChar w:fldCharType="separate"/>
            </w:r>
            <w:r>
              <w:rPr>
                <w:noProof/>
                <w:webHidden/>
              </w:rPr>
              <w:t>20</w:t>
            </w:r>
            <w:r>
              <w:rPr>
                <w:noProof/>
                <w:webHidden/>
              </w:rPr>
              <w:fldChar w:fldCharType="end"/>
            </w:r>
          </w:hyperlink>
        </w:p>
        <w:p w:rsidR="0057603B" w:rsidRDefault="0057603B" w14:paraId="294D79FE" w14:textId="77777777">
          <w:pPr>
            <w:pStyle w:val="TOC3"/>
            <w:tabs>
              <w:tab w:val="right" w:leader="dot" w:pos="9350"/>
            </w:tabs>
            <w:rPr>
              <w:rFonts w:asciiTheme="minorHAnsi" w:hAnsiTheme="minorHAnsi" w:eastAsiaTheme="minorEastAsia" w:cstheme="minorBidi"/>
              <w:noProof/>
              <w:lang w:val="en-US"/>
            </w:rPr>
          </w:pPr>
          <w:hyperlink w:history="1" w:anchor="_Toc108687310">
            <w:r w:rsidRPr="006F51F0">
              <w:rPr>
                <w:rStyle w:val="Hyperlink"/>
                <w:b/>
                <w:noProof/>
              </w:rPr>
              <w:t>Postman</w:t>
            </w:r>
            <w:r>
              <w:rPr>
                <w:noProof/>
                <w:webHidden/>
              </w:rPr>
              <w:tab/>
            </w:r>
            <w:r>
              <w:rPr>
                <w:noProof/>
                <w:webHidden/>
              </w:rPr>
              <w:fldChar w:fldCharType="begin"/>
            </w:r>
            <w:r>
              <w:rPr>
                <w:noProof/>
                <w:webHidden/>
              </w:rPr>
              <w:instrText xml:space="preserve"> PAGEREF _Toc108687310 \h </w:instrText>
            </w:r>
            <w:r>
              <w:rPr>
                <w:noProof/>
                <w:webHidden/>
              </w:rPr>
            </w:r>
            <w:r>
              <w:rPr>
                <w:noProof/>
                <w:webHidden/>
              </w:rPr>
              <w:fldChar w:fldCharType="separate"/>
            </w:r>
            <w:r>
              <w:rPr>
                <w:noProof/>
                <w:webHidden/>
              </w:rPr>
              <w:t>20</w:t>
            </w:r>
            <w:r>
              <w:rPr>
                <w:noProof/>
                <w:webHidden/>
              </w:rPr>
              <w:fldChar w:fldCharType="end"/>
            </w:r>
          </w:hyperlink>
        </w:p>
        <w:p w:rsidR="0057603B" w:rsidRDefault="0057603B" w14:paraId="1C4DBC80" w14:textId="77777777">
          <w:pPr>
            <w:pStyle w:val="TOC2"/>
            <w:tabs>
              <w:tab w:val="right" w:leader="dot" w:pos="9350"/>
            </w:tabs>
            <w:rPr>
              <w:rFonts w:asciiTheme="minorHAnsi" w:hAnsiTheme="minorHAnsi" w:eastAsiaTheme="minorEastAsia" w:cstheme="minorBidi"/>
              <w:noProof/>
              <w:lang w:val="en-US"/>
            </w:rPr>
          </w:pPr>
          <w:hyperlink w:history="1" w:anchor="_Toc108687311">
            <w:r w:rsidRPr="006F51F0">
              <w:rPr>
                <w:rStyle w:val="Hyperlink"/>
                <w:noProof/>
              </w:rPr>
              <w:t>API Documentation:</w:t>
            </w:r>
            <w:r>
              <w:rPr>
                <w:noProof/>
                <w:webHidden/>
              </w:rPr>
              <w:tab/>
            </w:r>
            <w:r>
              <w:rPr>
                <w:noProof/>
                <w:webHidden/>
              </w:rPr>
              <w:fldChar w:fldCharType="begin"/>
            </w:r>
            <w:r>
              <w:rPr>
                <w:noProof/>
                <w:webHidden/>
              </w:rPr>
              <w:instrText xml:space="preserve"> PAGEREF _Toc108687311 \h </w:instrText>
            </w:r>
            <w:r>
              <w:rPr>
                <w:noProof/>
                <w:webHidden/>
              </w:rPr>
            </w:r>
            <w:r>
              <w:rPr>
                <w:noProof/>
                <w:webHidden/>
              </w:rPr>
              <w:fldChar w:fldCharType="separate"/>
            </w:r>
            <w:r>
              <w:rPr>
                <w:noProof/>
                <w:webHidden/>
              </w:rPr>
              <w:t>20</w:t>
            </w:r>
            <w:r>
              <w:rPr>
                <w:noProof/>
                <w:webHidden/>
              </w:rPr>
              <w:fldChar w:fldCharType="end"/>
            </w:r>
          </w:hyperlink>
        </w:p>
        <w:p w:rsidR="0057603B" w:rsidRDefault="0057603B" w14:paraId="6D4528F4" w14:textId="77777777">
          <w:pPr>
            <w:pStyle w:val="TOC1"/>
            <w:tabs>
              <w:tab w:val="right" w:leader="dot" w:pos="9350"/>
            </w:tabs>
            <w:rPr>
              <w:rFonts w:asciiTheme="minorHAnsi" w:hAnsiTheme="minorHAnsi" w:eastAsiaTheme="minorEastAsia" w:cstheme="minorBidi"/>
              <w:noProof/>
              <w:lang w:val="en-US"/>
            </w:rPr>
          </w:pPr>
          <w:hyperlink w:history="1" w:anchor="_Toc108687312">
            <w:r w:rsidRPr="006F51F0">
              <w:rPr>
                <w:rStyle w:val="Hyperlink"/>
                <w:noProof/>
              </w:rPr>
              <w:t>Days 11-12</w:t>
            </w:r>
            <w:r>
              <w:rPr>
                <w:noProof/>
                <w:webHidden/>
              </w:rPr>
              <w:tab/>
            </w:r>
            <w:r>
              <w:rPr>
                <w:noProof/>
                <w:webHidden/>
              </w:rPr>
              <w:fldChar w:fldCharType="begin"/>
            </w:r>
            <w:r>
              <w:rPr>
                <w:noProof/>
                <w:webHidden/>
              </w:rPr>
              <w:instrText xml:space="preserve"> PAGEREF _Toc108687312 \h </w:instrText>
            </w:r>
            <w:r>
              <w:rPr>
                <w:noProof/>
                <w:webHidden/>
              </w:rPr>
            </w:r>
            <w:r>
              <w:rPr>
                <w:noProof/>
                <w:webHidden/>
              </w:rPr>
              <w:fldChar w:fldCharType="separate"/>
            </w:r>
            <w:r>
              <w:rPr>
                <w:noProof/>
                <w:webHidden/>
              </w:rPr>
              <w:t>21</w:t>
            </w:r>
            <w:r>
              <w:rPr>
                <w:noProof/>
                <w:webHidden/>
              </w:rPr>
              <w:fldChar w:fldCharType="end"/>
            </w:r>
          </w:hyperlink>
        </w:p>
        <w:p w:rsidR="0057603B" w:rsidRDefault="0057603B" w14:paraId="11410A29" w14:textId="77777777">
          <w:pPr>
            <w:pStyle w:val="TOC2"/>
            <w:tabs>
              <w:tab w:val="right" w:leader="dot" w:pos="9350"/>
            </w:tabs>
            <w:rPr>
              <w:rFonts w:asciiTheme="minorHAnsi" w:hAnsiTheme="minorHAnsi" w:eastAsiaTheme="minorEastAsia" w:cstheme="minorBidi"/>
              <w:noProof/>
              <w:lang w:val="en-US"/>
            </w:rPr>
          </w:pPr>
          <w:hyperlink w:history="1" w:anchor="_Toc108687313">
            <w:r w:rsidRPr="006F51F0">
              <w:rPr>
                <w:rStyle w:val="Hyperlink"/>
                <w:noProof/>
              </w:rPr>
              <w:t>Load/Stress Testing Tools:</w:t>
            </w:r>
            <w:r>
              <w:rPr>
                <w:noProof/>
                <w:webHidden/>
              </w:rPr>
              <w:tab/>
            </w:r>
            <w:r>
              <w:rPr>
                <w:noProof/>
                <w:webHidden/>
              </w:rPr>
              <w:fldChar w:fldCharType="begin"/>
            </w:r>
            <w:r>
              <w:rPr>
                <w:noProof/>
                <w:webHidden/>
              </w:rPr>
              <w:instrText xml:space="preserve"> PAGEREF _Toc108687313 \h </w:instrText>
            </w:r>
            <w:r>
              <w:rPr>
                <w:noProof/>
                <w:webHidden/>
              </w:rPr>
            </w:r>
            <w:r>
              <w:rPr>
                <w:noProof/>
                <w:webHidden/>
              </w:rPr>
              <w:fldChar w:fldCharType="separate"/>
            </w:r>
            <w:r>
              <w:rPr>
                <w:noProof/>
                <w:webHidden/>
              </w:rPr>
              <w:t>21</w:t>
            </w:r>
            <w:r>
              <w:rPr>
                <w:noProof/>
                <w:webHidden/>
              </w:rPr>
              <w:fldChar w:fldCharType="end"/>
            </w:r>
          </w:hyperlink>
        </w:p>
        <w:p w:rsidR="0057603B" w:rsidRDefault="0057603B" w14:paraId="072F8191" w14:textId="77777777">
          <w:pPr>
            <w:pStyle w:val="TOC2"/>
            <w:tabs>
              <w:tab w:val="right" w:leader="dot" w:pos="9350"/>
            </w:tabs>
            <w:rPr>
              <w:rFonts w:asciiTheme="minorHAnsi" w:hAnsiTheme="minorHAnsi" w:eastAsiaTheme="minorEastAsia" w:cstheme="minorBidi"/>
              <w:noProof/>
              <w:lang w:val="en-US"/>
            </w:rPr>
          </w:pPr>
          <w:hyperlink w:history="1" w:anchor="_Toc108687314">
            <w:r w:rsidRPr="006F51F0">
              <w:rPr>
                <w:rStyle w:val="Hyperlink"/>
                <w:noProof/>
              </w:rPr>
              <w:t>CI/CD</w:t>
            </w:r>
            <w:r>
              <w:rPr>
                <w:noProof/>
                <w:webHidden/>
              </w:rPr>
              <w:tab/>
            </w:r>
            <w:r>
              <w:rPr>
                <w:noProof/>
                <w:webHidden/>
              </w:rPr>
              <w:fldChar w:fldCharType="begin"/>
            </w:r>
            <w:r>
              <w:rPr>
                <w:noProof/>
                <w:webHidden/>
              </w:rPr>
              <w:instrText xml:space="preserve"> PAGEREF _Toc108687314 \h </w:instrText>
            </w:r>
            <w:r>
              <w:rPr>
                <w:noProof/>
                <w:webHidden/>
              </w:rPr>
            </w:r>
            <w:r>
              <w:rPr>
                <w:noProof/>
                <w:webHidden/>
              </w:rPr>
              <w:fldChar w:fldCharType="separate"/>
            </w:r>
            <w:r>
              <w:rPr>
                <w:noProof/>
                <w:webHidden/>
              </w:rPr>
              <w:t>21</w:t>
            </w:r>
            <w:r>
              <w:rPr>
                <w:noProof/>
                <w:webHidden/>
              </w:rPr>
              <w:fldChar w:fldCharType="end"/>
            </w:r>
          </w:hyperlink>
        </w:p>
        <w:p w:rsidR="0057603B" w:rsidRDefault="0057603B" w14:paraId="448A53C5" w14:textId="77777777">
          <w:pPr>
            <w:pStyle w:val="TOC3"/>
            <w:tabs>
              <w:tab w:val="right" w:leader="dot" w:pos="9350"/>
            </w:tabs>
            <w:rPr>
              <w:rFonts w:asciiTheme="minorHAnsi" w:hAnsiTheme="minorHAnsi" w:eastAsiaTheme="minorEastAsia" w:cstheme="minorBidi"/>
              <w:noProof/>
              <w:lang w:val="en-US"/>
            </w:rPr>
          </w:pPr>
          <w:hyperlink w:history="1" w:anchor="_Toc108687315">
            <w:r w:rsidRPr="006F51F0">
              <w:rPr>
                <w:rStyle w:val="Hyperlink"/>
                <w:noProof/>
              </w:rPr>
              <w:t>Continuous Integration (CI)</w:t>
            </w:r>
            <w:r>
              <w:rPr>
                <w:noProof/>
                <w:webHidden/>
              </w:rPr>
              <w:tab/>
            </w:r>
            <w:r>
              <w:rPr>
                <w:noProof/>
                <w:webHidden/>
              </w:rPr>
              <w:fldChar w:fldCharType="begin"/>
            </w:r>
            <w:r>
              <w:rPr>
                <w:noProof/>
                <w:webHidden/>
              </w:rPr>
              <w:instrText xml:space="preserve"> PAGEREF _Toc108687315 \h </w:instrText>
            </w:r>
            <w:r>
              <w:rPr>
                <w:noProof/>
                <w:webHidden/>
              </w:rPr>
            </w:r>
            <w:r>
              <w:rPr>
                <w:noProof/>
                <w:webHidden/>
              </w:rPr>
              <w:fldChar w:fldCharType="separate"/>
            </w:r>
            <w:r>
              <w:rPr>
                <w:noProof/>
                <w:webHidden/>
              </w:rPr>
              <w:t>21</w:t>
            </w:r>
            <w:r>
              <w:rPr>
                <w:noProof/>
                <w:webHidden/>
              </w:rPr>
              <w:fldChar w:fldCharType="end"/>
            </w:r>
          </w:hyperlink>
        </w:p>
        <w:p w:rsidR="0057603B" w:rsidRDefault="0057603B" w14:paraId="09BC79F9" w14:textId="77777777">
          <w:pPr>
            <w:pStyle w:val="TOC3"/>
            <w:tabs>
              <w:tab w:val="right" w:leader="dot" w:pos="9350"/>
            </w:tabs>
            <w:rPr>
              <w:rFonts w:asciiTheme="minorHAnsi" w:hAnsiTheme="minorHAnsi" w:eastAsiaTheme="minorEastAsia" w:cstheme="minorBidi"/>
              <w:noProof/>
              <w:lang w:val="en-US"/>
            </w:rPr>
          </w:pPr>
          <w:hyperlink w:history="1" w:anchor="_Toc108687316">
            <w:r w:rsidRPr="006F51F0">
              <w:rPr>
                <w:rStyle w:val="Hyperlink"/>
                <w:noProof/>
              </w:rPr>
              <w:t>Continuous Delivery (CD)</w:t>
            </w:r>
            <w:r>
              <w:rPr>
                <w:noProof/>
                <w:webHidden/>
              </w:rPr>
              <w:tab/>
            </w:r>
            <w:r>
              <w:rPr>
                <w:noProof/>
                <w:webHidden/>
              </w:rPr>
              <w:fldChar w:fldCharType="begin"/>
            </w:r>
            <w:r>
              <w:rPr>
                <w:noProof/>
                <w:webHidden/>
              </w:rPr>
              <w:instrText xml:space="preserve"> PAGEREF _Toc108687316 \h </w:instrText>
            </w:r>
            <w:r>
              <w:rPr>
                <w:noProof/>
                <w:webHidden/>
              </w:rPr>
            </w:r>
            <w:r>
              <w:rPr>
                <w:noProof/>
                <w:webHidden/>
              </w:rPr>
              <w:fldChar w:fldCharType="separate"/>
            </w:r>
            <w:r>
              <w:rPr>
                <w:noProof/>
                <w:webHidden/>
              </w:rPr>
              <w:t>21</w:t>
            </w:r>
            <w:r>
              <w:rPr>
                <w:noProof/>
                <w:webHidden/>
              </w:rPr>
              <w:fldChar w:fldCharType="end"/>
            </w:r>
          </w:hyperlink>
        </w:p>
        <w:p w:rsidR="0057603B" w:rsidRDefault="0057603B" w14:paraId="1E9FEAEC" w14:textId="77777777">
          <w:pPr>
            <w:pStyle w:val="TOC3"/>
            <w:tabs>
              <w:tab w:val="right" w:leader="dot" w:pos="9350"/>
            </w:tabs>
            <w:rPr>
              <w:rFonts w:asciiTheme="minorHAnsi" w:hAnsiTheme="minorHAnsi" w:eastAsiaTheme="minorEastAsia" w:cstheme="minorBidi"/>
              <w:noProof/>
              <w:lang w:val="en-US"/>
            </w:rPr>
          </w:pPr>
          <w:hyperlink w:history="1" w:anchor="_Toc108687317">
            <w:r w:rsidRPr="006F51F0">
              <w:rPr>
                <w:rStyle w:val="Hyperlink"/>
                <w:noProof/>
              </w:rPr>
              <w:t>CI/CD Tools and Frameworks:</w:t>
            </w:r>
            <w:r>
              <w:rPr>
                <w:noProof/>
                <w:webHidden/>
              </w:rPr>
              <w:tab/>
            </w:r>
            <w:r>
              <w:rPr>
                <w:noProof/>
                <w:webHidden/>
              </w:rPr>
              <w:fldChar w:fldCharType="begin"/>
            </w:r>
            <w:r>
              <w:rPr>
                <w:noProof/>
                <w:webHidden/>
              </w:rPr>
              <w:instrText xml:space="preserve"> PAGEREF _Toc108687317 \h </w:instrText>
            </w:r>
            <w:r>
              <w:rPr>
                <w:noProof/>
                <w:webHidden/>
              </w:rPr>
            </w:r>
            <w:r>
              <w:rPr>
                <w:noProof/>
                <w:webHidden/>
              </w:rPr>
              <w:fldChar w:fldCharType="separate"/>
            </w:r>
            <w:r>
              <w:rPr>
                <w:noProof/>
                <w:webHidden/>
              </w:rPr>
              <w:t>22</w:t>
            </w:r>
            <w:r>
              <w:rPr>
                <w:noProof/>
                <w:webHidden/>
              </w:rPr>
              <w:fldChar w:fldCharType="end"/>
            </w:r>
          </w:hyperlink>
        </w:p>
        <w:p w:rsidR="0057603B" w:rsidRDefault="0057603B" w14:paraId="780432AD" w14:textId="77777777">
          <w:pPr>
            <w:pStyle w:val="TOC2"/>
            <w:tabs>
              <w:tab w:val="right" w:leader="dot" w:pos="9350"/>
            </w:tabs>
            <w:rPr>
              <w:rFonts w:asciiTheme="minorHAnsi" w:hAnsiTheme="minorHAnsi" w:eastAsiaTheme="minorEastAsia" w:cstheme="minorBidi"/>
              <w:noProof/>
              <w:lang w:val="en-US"/>
            </w:rPr>
          </w:pPr>
          <w:hyperlink w:history="1" w:anchor="_Toc108687318">
            <w:r w:rsidRPr="006F51F0">
              <w:rPr>
                <w:rStyle w:val="Hyperlink"/>
                <w:noProof/>
              </w:rPr>
              <w:t>Database Testing:</w:t>
            </w:r>
            <w:r>
              <w:rPr>
                <w:noProof/>
                <w:webHidden/>
              </w:rPr>
              <w:tab/>
            </w:r>
            <w:r>
              <w:rPr>
                <w:noProof/>
                <w:webHidden/>
              </w:rPr>
              <w:fldChar w:fldCharType="begin"/>
            </w:r>
            <w:r>
              <w:rPr>
                <w:noProof/>
                <w:webHidden/>
              </w:rPr>
              <w:instrText xml:space="preserve"> PAGEREF _Toc108687318 \h </w:instrText>
            </w:r>
            <w:r>
              <w:rPr>
                <w:noProof/>
                <w:webHidden/>
              </w:rPr>
            </w:r>
            <w:r>
              <w:rPr>
                <w:noProof/>
                <w:webHidden/>
              </w:rPr>
              <w:fldChar w:fldCharType="separate"/>
            </w:r>
            <w:r>
              <w:rPr>
                <w:noProof/>
                <w:webHidden/>
              </w:rPr>
              <w:t>22</w:t>
            </w:r>
            <w:r>
              <w:rPr>
                <w:noProof/>
                <w:webHidden/>
              </w:rPr>
              <w:fldChar w:fldCharType="end"/>
            </w:r>
          </w:hyperlink>
        </w:p>
        <w:p w:rsidR="0057603B" w:rsidRDefault="0057603B" w14:paraId="541919F9" w14:textId="77777777">
          <w:pPr>
            <w:pStyle w:val="TOC3"/>
            <w:tabs>
              <w:tab w:val="right" w:leader="dot" w:pos="9350"/>
            </w:tabs>
            <w:rPr>
              <w:rFonts w:asciiTheme="minorHAnsi" w:hAnsiTheme="minorHAnsi" w:eastAsiaTheme="minorEastAsia" w:cstheme="minorBidi"/>
              <w:noProof/>
              <w:lang w:val="en-US"/>
            </w:rPr>
          </w:pPr>
          <w:hyperlink w:history="1" w:anchor="_Toc108687319">
            <w:r w:rsidRPr="006F51F0">
              <w:rPr>
                <w:rStyle w:val="Hyperlink"/>
                <w:noProof/>
              </w:rPr>
              <w:t>SQL Injection:</w:t>
            </w:r>
            <w:r>
              <w:rPr>
                <w:noProof/>
                <w:webHidden/>
              </w:rPr>
              <w:tab/>
            </w:r>
            <w:r>
              <w:rPr>
                <w:noProof/>
                <w:webHidden/>
              </w:rPr>
              <w:fldChar w:fldCharType="begin"/>
            </w:r>
            <w:r>
              <w:rPr>
                <w:noProof/>
                <w:webHidden/>
              </w:rPr>
              <w:instrText xml:space="preserve"> PAGEREF _Toc108687319 \h </w:instrText>
            </w:r>
            <w:r>
              <w:rPr>
                <w:noProof/>
                <w:webHidden/>
              </w:rPr>
            </w:r>
            <w:r>
              <w:rPr>
                <w:noProof/>
                <w:webHidden/>
              </w:rPr>
              <w:fldChar w:fldCharType="separate"/>
            </w:r>
            <w:r>
              <w:rPr>
                <w:noProof/>
                <w:webHidden/>
              </w:rPr>
              <w:t>22</w:t>
            </w:r>
            <w:r>
              <w:rPr>
                <w:noProof/>
                <w:webHidden/>
              </w:rPr>
              <w:fldChar w:fldCharType="end"/>
            </w:r>
          </w:hyperlink>
        </w:p>
        <w:p w:rsidR="0057603B" w:rsidRDefault="0057603B" w14:paraId="62063A80" w14:textId="77777777">
          <w:pPr>
            <w:pStyle w:val="TOC1"/>
            <w:tabs>
              <w:tab w:val="right" w:leader="dot" w:pos="9350"/>
            </w:tabs>
            <w:rPr>
              <w:rFonts w:asciiTheme="minorHAnsi" w:hAnsiTheme="minorHAnsi" w:eastAsiaTheme="minorEastAsia" w:cstheme="minorBidi"/>
              <w:noProof/>
              <w:lang w:val="en-US"/>
            </w:rPr>
          </w:pPr>
          <w:hyperlink w:history="1" w:anchor="_Toc108687320">
            <w:r w:rsidRPr="006F51F0">
              <w:rPr>
                <w:rStyle w:val="Hyperlink"/>
                <w:noProof/>
              </w:rPr>
              <w:t>Days 13-14</w:t>
            </w:r>
            <w:r>
              <w:rPr>
                <w:noProof/>
                <w:webHidden/>
              </w:rPr>
              <w:tab/>
            </w:r>
            <w:r>
              <w:rPr>
                <w:noProof/>
                <w:webHidden/>
              </w:rPr>
              <w:fldChar w:fldCharType="begin"/>
            </w:r>
            <w:r>
              <w:rPr>
                <w:noProof/>
                <w:webHidden/>
              </w:rPr>
              <w:instrText xml:space="preserve"> PAGEREF _Toc108687320 \h </w:instrText>
            </w:r>
            <w:r>
              <w:rPr>
                <w:noProof/>
                <w:webHidden/>
              </w:rPr>
            </w:r>
            <w:r>
              <w:rPr>
                <w:noProof/>
                <w:webHidden/>
              </w:rPr>
              <w:fldChar w:fldCharType="separate"/>
            </w:r>
            <w:r>
              <w:rPr>
                <w:noProof/>
                <w:webHidden/>
              </w:rPr>
              <w:t>23</w:t>
            </w:r>
            <w:r>
              <w:rPr>
                <w:noProof/>
                <w:webHidden/>
              </w:rPr>
              <w:fldChar w:fldCharType="end"/>
            </w:r>
          </w:hyperlink>
        </w:p>
        <w:p w:rsidR="0057603B" w:rsidRDefault="0057603B" w14:paraId="23FF208F" w14:textId="77777777">
          <w:pPr>
            <w:pStyle w:val="TOC2"/>
            <w:tabs>
              <w:tab w:val="right" w:leader="dot" w:pos="9350"/>
            </w:tabs>
            <w:rPr>
              <w:rFonts w:asciiTheme="minorHAnsi" w:hAnsiTheme="minorHAnsi" w:eastAsiaTheme="minorEastAsia" w:cstheme="minorBidi"/>
              <w:noProof/>
              <w:lang w:val="en-US"/>
            </w:rPr>
          </w:pPr>
          <w:hyperlink w:history="1" w:anchor="_Toc108687321">
            <w:r w:rsidRPr="006F51F0">
              <w:rPr>
                <w:rStyle w:val="Hyperlink"/>
                <w:noProof/>
              </w:rPr>
              <w:t>Penetration Testing:</w:t>
            </w:r>
            <w:r>
              <w:rPr>
                <w:noProof/>
                <w:webHidden/>
              </w:rPr>
              <w:tab/>
            </w:r>
            <w:r>
              <w:rPr>
                <w:noProof/>
                <w:webHidden/>
              </w:rPr>
              <w:fldChar w:fldCharType="begin"/>
            </w:r>
            <w:r>
              <w:rPr>
                <w:noProof/>
                <w:webHidden/>
              </w:rPr>
              <w:instrText xml:space="preserve"> PAGEREF _Toc108687321 \h </w:instrText>
            </w:r>
            <w:r>
              <w:rPr>
                <w:noProof/>
                <w:webHidden/>
              </w:rPr>
            </w:r>
            <w:r>
              <w:rPr>
                <w:noProof/>
                <w:webHidden/>
              </w:rPr>
              <w:fldChar w:fldCharType="separate"/>
            </w:r>
            <w:r>
              <w:rPr>
                <w:noProof/>
                <w:webHidden/>
              </w:rPr>
              <w:t>23</w:t>
            </w:r>
            <w:r>
              <w:rPr>
                <w:noProof/>
                <w:webHidden/>
              </w:rPr>
              <w:fldChar w:fldCharType="end"/>
            </w:r>
          </w:hyperlink>
        </w:p>
        <w:p w:rsidR="0057603B" w:rsidRDefault="0057603B" w14:paraId="0D90E28C" w14:textId="77777777">
          <w:pPr>
            <w:pStyle w:val="TOC2"/>
            <w:tabs>
              <w:tab w:val="right" w:leader="dot" w:pos="9350"/>
            </w:tabs>
            <w:rPr>
              <w:rFonts w:asciiTheme="minorHAnsi" w:hAnsiTheme="minorHAnsi" w:eastAsiaTheme="minorEastAsia" w:cstheme="minorBidi"/>
              <w:noProof/>
              <w:lang w:val="en-US"/>
            </w:rPr>
          </w:pPr>
          <w:hyperlink w:history="1" w:anchor="_Toc108687322">
            <w:r w:rsidRPr="006F51F0">
              <w:rPr>
                <w:rStyle w:val="Hyperlink"/>
                <w:noProof/>
              </w:rPr>
              <w:t>JS Attacks/Injection:</w:t>
            </w:r>
            <w:r>
              <w:rPr>
                <w:noProof/>
                <w:webHidden/>
              </w:rPr>
              <w:tab/>
            </w:r>
            <w:r>
              <w:rPr>
                <w:noProof/>
                <w:webHidden/>
              </w:rPr>
              <w:fldChar w:fldCharType="begin"/>
            </w:r>
            <w:r>
              <w:rPr>
                <w:noProof/>
                <w:webHidden/>
              </w:rPr>
              <w:instrText xml:space="preserve"> PAGEREF _Toc108687322 \h </w:instrText>
            </w:r>
            <w:r>
              <w:rPr>
                <w:noProof/>
                <w:webHidden/>
              </w:rPr>
            </w:r>
            <w:r>
              <w:rPr>
                <w:noProof/>
                <w:webHidden/>
              </w:rPr>
              <w:fldChar w:fldCharType="separate"/>
            </w:r>
            <w:r>
              <w:rPr>
                <w:noProof/>
                <w:webHidden/>
              </w:rPr>
              <w:t>23</w:t>
            </w:r>
            <w:r>
              <w:rPr>
                <w:noProof/>
                <w:webHidden/>
              </w:rPr>
              <w:fldChar w:fldCharType="end"/>
            </w:r>
          </w:hyperlink>
        </w:p>
        <w:p w:rsidR="0057603B" w:rsidRDefault="0057603B" w14:paraId="0A4FCB1C" w14:textId="77777777">
          <w:pPr>
            <w:pStyle w:val="TOC3"/>
            <w:tabs>
              <w:tab w:val="right" w:leader="dot" w:pos="9350"/>
            </w:tabs>
            <w:rPr>
              <w:rFonts w:asciiTheme="minorHAnsi" w:hAnsiTheme="minorHAnsi" w:eastAsiaTheme="minorEastAsia" w:cstheme="minorBidi"/>
              <w:noProof/>
              <w:lang w:val="en-US"/>
            </w:rPr>
          </w:pPr>
          <w:hyperlink w:history="1" w:anchor="_Toc108687323">
            <w:r w:rsidRPr="006F51F0">
              <w:rPr>
                <w:rStyle w:val="Hyperlink"/>
                <w:noProof/>
              </w:rPr>
              <w:t>Why is it Important to Test JS Injection?</w:t>
            </w:r>
            <w:r>
              <w:rPr>
                <w:noProof/>
                <w:webHidden/>
              </w:rPr>
              <w:tab/>
            </w:r>
            <w:r>
              <w:rPr>
                <w:noProof/>
                <w:webHidden/>
              </w:rPr>
              <w:fldChar w:fldCharType="begin"/>
            </w:r>
            <w:r>
              <w:rPr>
                <w:noProof/>
                <w:webHidden/>
              </w:rPr>
              <w:instrText xml:space="preserve"> PAGEREF _Toc108687323 \h </w:instrText>
            </w:r>
            <w:r>
              <w:rPr>
                <w:noProof/>
                <w:webHidden/>
              </w:rPr>
            </w:r>
            <w:r>
              <w:rPr>
                <w:noProof/>
                <w:webHidden/>
              </w:rPr>
              <w:fldChar w:fldCharType="separate"/>
            </w:r>
            <w:r>
              <w:rPr>
                <w:noProof/>
                <w:webHidden/>
              </w:rPr>
              <w:t>23</w:t>
            </w:r>
            <w:r>
              <w:rPr>
                <w:noProof/>
                <w:webHidden/>
              </w:rPr>
              <w:fldChar w:fldCharType="end"/>
            </w:r>
          </w:hyperlink>
        </w:p>
        <w:p w:rsidR="0057603B" w:rsidRDefault="0057603B" w14:paraId="322FB821" w14:textId="77777777">
          <w:pPr>
            <w:pStyle w:val="TOC2"/>
            <w:tabs>
              <w:tab w:val="right" w:leader="dot" w:pos="9350"/>
            </w:tabs>
            <w:rPr>
              <w:rFonts w:asciiTheme="minorHAnsi" w:hAnsiTheme="minorHAnsi" w:eastAsiaTheme="minorEastAsia" w:cstheme="minorBidi"/>
              <w:noProof/>
              <w:lang w:val="en-US"/>
            </w:rPr>
          </w:pPr>
          <w:hyperlink w:history="1" w:anchor="_Toc108687324">
            <w:r w:rsidRPr="006F51F0">
              <w:rPr>
                <w:rStyle w:val="Hyperlink"/>
                <w:noProof/>
              </w:rPr>
              <w:t>Software Development and Version Controlling:</w:t>
            </w:r>
            <w:r>
              <w:rPr>
                <w:noProof/>
                <w:webHidden/>
              </w:rPr>
              <w:tab/>
            </w:r>
            <w:r>
              <w:rPr>
                <w:noProof/>
                <w:webHidden/>
              </w:rPr>
              <w:fldChar w:fldCharType="begin"/>
            </w:r>
            <w:r>
              <w:rPr>
                <w:noProof/>
                <w:webHidden/>
              </w:rPr>
              <w:instrText xml:space="preserve"> PAGEREF _Toc108687324 \h </w:instrText>
            </w:r>
            <w:r>
              <w:rPr>
                <w:noProof/>
                <w:webHidden/>
              </w:rPr>
            </w:r>
            <w:r>
              <w:rPr>
                <w:noProof/>
                <w:webHidden/>
              </w:rPr>
              <w:fldChar w:fldCharType="separate"/>
            </w:r>
            <w:r>
              <w:rPr>
                <w:noProof/>
                <w:webHidden/>
              </w:rPr>
              <w:t>24</w:t>
            </w:r>
            <w:r>
              <w:rPr>
                <w:noProof/>
                <w:webHidden/>
              </w:rPr>
              <w:fldChar w:fldCharType="end"/>
            </w:r>
          </w:hyperlink>
        </w:p>
        <w:p w:rsidR="0057603B" w:rsidRDefault="0057603B" w14:paraId="6BB7A459" w14:textId="77777777">
          <w:pPr>
            <w:pStyle w:val="TOC1"/>
            <w:tabs>
              <w:tab w:val="right" w:leader="dot" w:pos="9350"/>
            </w:tabs>
            <w:rPr>
              <w:rFonts w:asciiTheme="minorHAnsi" w:hAnsiTheme="minorHAnsi" w:eastAsiaTheme="minorEastAsia" w:cstheme="minorBidi"/>
              <w:noProof/>
              <w:lang w:val="en-US"/>
            </w:rPr>
          </w:pPr>
          <w:hyperlink w:history="1" w:anchor="_Toc108687325">
            <w:r w:rsidRPr="006F51F0">
              <w:rPr>
                <w:rStyle w:val="Hyperlink"/>
                <w:noProof/>
              </w:rPr>
              <w:t>Days 15-17</w:t>
            </w:r>
            <w:r>
              <w:rPr>
                <w:noProof/>
                <w:webHidden/>
              </w:rPr>
              <w:tab/>
            </w:r>
            <w:r>
              <w:rPr>
                <w:noProof/>
                <w:webHidden/>
              </w:rPr>
              <w:fldChar w:fldCharType="begin"/>
            </w:r>
            <w:r>
              <w:rPr>
                <w:noProof/>
                <w:webHidden/>
              </w:rPr>
              <w:instrText xml:space="preserve"> PAGEREF _Toc108687325 \h </w:instrText>
            </w:r>
            <w:r>
              <w:rPr>
                <w:noProof/>
                <w:webHidden/>
              </w:rPr>
            </w:r>
            <w:r>
              <w:rPr>
                <w:noProof/>
                <w:webHidden/>
              </w:rPr>
              <w:fldChar w:fldCharType="separate"/>
            </w:r>
            <w:r>
              <w:rPr>
                <w:noProof/>
                <w:webHidden/>
              </w:rPr>
              <w:t>24</w:t>
            </w:r>
            <w:r>
              <w:rPr>
                <w:noProof/>
                <w:webHidden/>
              </w:rPr>
              <w:fldChar w:fldCharType="end"/>
            </w:r>
          </w:hyperlink>
        </w:p>
        <w:p w:rsidR="0057603B" w:rsidRDefault="0057603B" w14:paraId="7F28ECC7" w14:textId="77777777">
          <w:pPr>
            <w:pStyle w:val="TOC2"/>
            <w:tabs>
              <w:tab w:val="right" w:leader="dot" w:pos="9350"/>
            </w:tabs>
            <w:rPr>
              <w:rFonts w:asciiTheme="minorHAnsi" w:hAnsiTheme="minorHAnsi" w:eastAsiaTheme="minorEastAsia" w:cstheme="minorBidi"/>
              <w:noProof/>
              <w:lang w:val="en-US"/>
            </w:rPr>
          </w:pPr>
          <w:hyperlink w:history="1" w:anchor="_Toc108687326">
            <w:r w:rsidRPr="006F51F0">
              <w:rPr>
                <w:rStyle w:val="Hyperlink"/>
                <w:noProof/>
              </w:rPr>
              <w:t>Documentation Tools/Platforms</w:t>
            </w:r>
            <w:r>
              <w:rPr>
                <w:noProof/>
                <w:webHidden/>
              </w:rPr>
              <w:tab/>
            </w:r>
            <w:r>
              <w:rPr>
                <w:noProof/>
                <w:webHidden/>
              </w:rPr>
              <w:fldChar w:fldCharType="begin"/>
            </w:r>
            <w:r>
              <w:rPr>
                <w:noProof/>
                <w:webHidden/>
              </w:rPr>
              <w:instrText xml:space="preserve"> PAGEREF _Toc108687326 \h </w:instrText>
            </w:r>
            <w:r>
              <w:rPr>
                <w:noProof/>
                <w:webHidden/>
              </w:rPr>
            </w:r>
            <w:r>
              <w:rPr>
                <w:noProof/>
                <w:webHidden/>
              </w:rPr>
              <w:fldChar w:fldCharType="separate"/>
            </w:r>
            <w:r>
              <w:rPr>
                <w:noProof/>
                <w:webHidden/>
              </w:rPr>
              <w:t>24</w:t>
            </w:r>
            <w:r>
              <w:rPr>
                <w:noProof/>
                <w:webHidden/>
              </w:rPr>
              <w:fldChar w:fldCharType="end"/>
            </w:r>
          </w:hyperlink>
        </w:p>
        <w:p w:rsidR="0057603B" w:rsidRDefault="0057603B" w14:paraId="601097A3" w14:textId="77777777">
          <w:pPr>
            <w:pStyle w:val="TOC3"/>
            <w:tabs>
              <w:tab w:val="right" w:leader="dot" w:pos="9350"/>
            </w:tabs>
            <w:rPr>
              <w:rFonts w:asciiTheme="minorHAnsi" w:hAnsiTheme="minorHAnsi" w:eastAsiaTheme="minorEastAsia" w:cstheme="minorBidi"/>
              <w:noProof/>
              <w:lang w:val="en-US"/>
            </w:rPr>
          </w:pPr>
          <w:hyperlink w:history="1" w:anchor="_Toc108687327">
            <w:r w:rsidRPr="006F51F0">
              <w:rPr>
                <w:rStyle w:val="Hyperlink"/>
                <w:noProof/>
              </w:rPr>
              <w:t>Confluence by JIRA:</w:t>
            </w:r>
            <w:r>
              <w:rPr>
                <w:noProof/>
                <w:webHidden/>
              </w:rPr>
              <w:tab/>
            </w:r>
            <w:r>
              <w:rPr>
                <w:noProof/>
                <w:webHidden/>
              </w:rPr>
              <w:fldChar w:fldCharType="begin"/>
            </w:r>
            <w:r>
              <w:rPr>
                <w:noProof/>
                <w:webHidden/>
              </w:rPr>
              <w:instrText xml:space="preserve"> PAGEREF _Toc108687327 \h </w:instrText>
            </w:r>
            <w:r>
              <w:rPr>
                <w:noProof/>
                <w:webHidden/>
              </w:rPr>
            </w:r>
            <w:r>
              <w:rPr>
                <w:noProof/>
                <w:webHidden/>
              </w:rPr>
              <w:fldChar w:fldCharType="separate"/>
            </w:r>
            <w:r>
              <w:rPr>
                <w:noProof/>
                <w:webHidden/>
              </w:rPr>
              <w:t>24</w:t>
            </w:r>
            <w:r>
              <w:rPr>
                <w:noProof/>
                <w:webHidden/>
              </w:rPr>
              <w:fldChar w:fldCharType="end"/>
            </w:r>
          </w:hyperlink>
        </w:p>
        <w:p w:rsidR="0057603B" w:rsidRDefault="0057603B" w14:paraId="7796201A" w14:textId="77777777">
          <w:pPr>
            <w:pStyle w:val="TOC1"/>
            <w:tabs>
              <w:tab w:val="right" w:leader="dot" w:pos="9350"/>
            </w:tabs>
            <w:rPr>
              <w:rFonts w:asciiTheme="minorHAnsi" w:hAnsiTheme="minorHAnsi" w:eastAsiaTheme="minorEastAsia" w:cstheme="minorBidi"/>
              <w:noProof/>
              <w:lang w:val="en-US"/>
            </w:rPr>
          </w:pPr>
          <w:hyperlink w:history="1" w:anchor="_Toc108687328">
            <w:r w:rsidRPr="006F51F0">
              <w:rPr>
                <w:rStyle w:val="Hyperlink"/>
                <w:noProof/>
              </w:rPr>
              <w:t>Days 18-19</w:t>
            </w:r>
            <w:r>
              <w:rPr>
                <w:noProof/>
                <w:webHidden/>
              </w:rPr>
              <w:tab/>
            </w:r>
            <w:r>
              <w:rPr>
                <w:noProof/>
                <w:webHidden/>
              </w:rPr>
              <w:fldChar w:fldCharType="begin"/>
            </w:r>
            <w:r>
              <w:rPr>
                <w:noProof/>
                <w:webHidden/>
              </w:rPr>
              <w:instrText xml:space="preserve"> PAGEREF _Toc108687328 \h </w:instrText>
            </w:r>
            <w:r>
              <w:rPr>
                <w:noProof/>
                <w:webHidden/>
              </w:rPr>
            </w:r>
            <w:r>
              <w:rPr>
                <w:noProof/>
                <w:webHidden/>
              </w:rPr>
              <w:fldChar w:fldCharType="separate"/>
            </w:r>
            <w:r>
              <w:rPr>
                <w:noProof/>
                <w:webHidden/>
              </w:rPr>
              <w:t>25</w:t>
            </w:r>
            <w:r>
              <w:rPr>
                <w:noProof/>
                <w:webHidden/>
              </w:rPr>
              <w:fldChar w:fldCharType="end"/>
            </w:r>
          </w:hyperlink>
        </w:p>
        <w:p w:rsidR="0057603B" w:rsidRDefault="0057603B" w14:paraId="555A881F" w14:textId="77777777">
          <w:pPr>
            <w:pStyle w:val="TOC2"/>
            <w:tabs>
              <w:tab w:val="right" w:leader="dot" w:pos="9350"/>
            </w:tabs>
            <w:rPr>
              <w:rFonts w:asciiTheme="minorHAnsi" w:hAnsiTheme="minorHAnsi" w:eastAsiaTheme="minorEastAsia" w:cstheme="minorBidi"/>
              <w:noProof/>
              <w:lang w:val="en-US"/>
            </w:rPr>
          </w:pPr>
          <w:hyperlink w:history="1" w:anchor="_Toc108687329">
            <w:r w:rsidRPr="006F51F0">
              <w:rPr>
                <w:rStyle w:val="Hyperlink"/>
                <w:noProof/>
              </w:rPr>
              <w:t>QA Management Tools/Plugins:</w:t>
            </w:r>
            <w:r>
              <w:rPr>
                <w:noProof/>
                <w:webHidden/>
              </w:rPr>
              <w:tab/>
            </w:r>
            <w:r>
              <w:rPr>
                <w:noProof/>
                <w:webHidden/>
              </w:rPr>
              <w:fldChar w:fldCharType="begin"/>
            </w:r>
            <w:r>
              <w:rPr>
                <w:noProof/>
                <w:webHidden/>
              </w:rPr>
              <w:instrText xml:space="preserve"> PAGEREF _Toc108687329 \h </w:instrText>
            </w:r>
            <w:r>
              <w:rPr>
                <w:noProof/>
                <w:webHidden/>
              </w:rPr>
            </w:r>
            <w:r>
              <w:rPr>
                <w:noProof/>
                <w:webHidden/>
              </w:rPr>
              <w:fldChar w:fldCharType="separate"/>
            </w:r>
            <w:r>
              <w:rPr>
                <w:noProof/>
                <w:webHidden/>
              </w:rPr>
              <w:t>25</w:t>
            </w:r>
            <w:r>
              <w:rPr>
                <w:noProof/>
                <w:webHidden/>
              </w:rPr>
              <w:fldChar w:fldCharType="end"/>
            </w:r>
          </w:hyperlink>
        </w:p>
        <w:p w:rsidR="0057603B" w:rsidRDefault="0057603B" w14:paraId="0D24DEB6" w14:textId="77777777">
          <w:pPr>
            <w:pStyle w:val="TOC2"/>
            <w:tabs>
              <w:tab w:val="right" w:leader="dot" w:pos="9350"/>
            </w:tabs>
            <w:rPr>
              <w:rFonts w:asciiTheme="minorHAnsi" w:hAnsiTheme="minorHAnsi" w:eastAsiaTheme="minorEastAsia" w:cstheme="minorBidi"/>
              <w:noProof/>
              <w:lang w:val="en-US"/>
            </w:rPr>
          </w:pPr>
          <w:hyperlink w:history="1" w:anchor="_Toc108687330">
            <w:r w:rsidRPr="006F51F0">
              <w:rPr>
                <w:rStyle w:val="Hyperlink"/>
                <w:noProof/>
              </w:rPr>
              <w:t>Effective Client Communication:</w:t>
            </w:r>
            <w:r>
              <w:rPr>
                <w:noProof/>
                <w:webHidden/>
              </w:rPr>
              <w:tab/>
            </w:r>
            <w:r>
              <w:rPr>
                <w:noProof/>
                <w:webHidden/>
              </w:rPr>
              <w:fldChar w:fldCharType="begin"/>
            </w:r>
            <w:r>
              <w:rPr>
                <w:noProof/>
                <w:webHidden/>
              </w:rPr>
              <w:instrText xml:space="preserve"> PAGEREF _Toc108687330 \h </w:instrText>
            </w:r>
            <w:r>
              <w:rPr>
                <w:noProof/>
                <w:webHidden/>
              </w:rPr>
            </w:r>
            <w:r>
              <w:rPr>
                <w:noProof/>
                <w:webHidden/>
              </w:rPr>
              <w:fldChar w:fldCharType="separate"/>
            </w:r>
            <w:r>
              <w:rPr>
                <w:noProof/>
                <w:webHidden/>
              </w:rPr>
              <w:t>26</w:t>
            </w:r>
            <w:r>
              <w:rPr>
                <w:noProof/>
                <w:webHidden/>
              </w:rPr>
              <w:fldChar w:fldCharType="end"/>
            </w:r>
          </w:hyperlink>
        </w:p>
        <w:p w:rsidR="0057603B" w:rsidRDefault="0057603B" w14:paraId="5A80B09A" w14:textId="77777777">
          <w:pPr>
            <w:pStyle w:val="TOC2"/>
            <w:tabs>
              <w:tab w:val="right" w:leader="dot" w:pos="9350"/>
            </w:tabs>
            <w:rPr>
              <w:rFonts w:asciiTheme="minorHAnsi" w:hAnsiTheme="minorHAnsi" w:eastAsiaTheme="minorEastAsia" w:cstheme="minorBidi"/>
              <w:noProof/>
              <w:lang w:val="en-US"/>
            </w:rPr>
          </w:pPr>
          <w:hyperlink w:history="1" w:anchor="_Toc108687331">
            <w:r w:rsidRPr="006F51F0">
              <w:rPr>
                <w:rStyle w:val="Hyperlink"/>
                <w:noProof/>
              </w:rPr>
              <w:t>Client Communication Tools:</w:t>
            </w:r>
            <w:r>
              <w:rPr>
                <w:noProof/>
                <w:webHidden/>
              </w:rPr>
              <w:tab/>
            </w:r>
            <w:r>
              <w:rPr>
                <w:noProof/>
                <w:webHidden/>
              </w:rPr>
              <w:fldChar w:fldCharType="begin"/>
            </w:r>
            <w:r>
              <w:rPr>
                <w:noProof/>
                <w:webHidden/>
              </w:rPr>
              <w:instrText xml:space="preserve"> PAGEREF _Toc108687331 \h </w:instrText>
            </w:r>
            <w:r>
              <w:rPr>
                <w:noProof/>
                <w:webHidden/>
              </w:rPr>
            </w:r>
            <w:r>
              <w:rPr>
                <w:noProof/>
                <w:webHidden/>
              </w:rPr>
              <w:fldChar w:fldCharType="separate"/>
            </w:r>
            <w:r>
              <w:rPr>
                <w:noProof/>
                <w:webHidden/>
              </w:rPr>
              <w:t>26</w:t>
            </w:r>
            <w:r>
              <w:rPr>
                <w:noProof/>
                <w:webHidden/>
              </w:rPr>
              <w:fldChar w:fldCharType="end"/>
            </w:r>
          </w:hyperlink>
        </w:p>
        <w:p w:rsidR="0057603B" w:rsidRDefault="0057603B" w14:paraId="1603DE89" w14:textId="77777777">
          <w:pPr>
            <w:pStyle w:val="TOC3"/>
            <w:tabs>
              <w:tab w:val="right" w:leader="dot" w:pos="9350"/>
            </w:tabs>
            <w:rPr>
              <w:rFonts w:asciiTheme="minorHAnsi" w:hAnsiTheme="minorHAnsi" w:eastAsiaTheme="minorEastAsia" w:cstheme="minorBidi"/>
              <w:noProof/>
              <w:lang w:val="en-US"/>
            </w:rPr>
          </w:pPr>
          <w:hyperlink w:history="1" w:anchor="_Toc108687332">
            <w:r w:rsidRPr="006F51F0">
              <w:rPr>
                <w:rStyle w:val="Hyperlink"/>
                <w:noProof/>
              </w:rPr>
              <w:t>Slack:</w:t>
            </w:r>
            <w:r>
              <w:rPr>
                <w:noProof/>
                <w:webHidden/>
              </w:rPr>
              <w:tab/>
            </w:r>
            <w:r>
              <w:rPr>
                <w:noProof/>
                <w:webHidden/>
              </w:rPr>
              <w:fldChar w:fldCharType="begin"/>
            </w:r>
            <w:r>
              <w:rPr>
                <w:noProof/>
                <w:webHidden/>
              </w:rPr>
              <w:instrText xml:space="preserve"> PAGEREF _Toc108687332 \h </w:instrText>
            </w:r>
            <w:r>
              <w:rPr>
                <w:noProof/>
                <w:webHidden/>
              </w:rPr>
            </w:r>
            <w:r>
              <w:rPr>
                <w:noProof/>
                <w:webHidden/>
              </w:rPr>
              <w:fldChar w:fldCharType="separate"/>
            </w:r>
            <w:r>
              <w:rPr>
                <w:noProof/>
                <w:webHidden/>
              </w:rPr>
              <w:t>26</w:t>
            </w:r>
            <w:r>
              <w:rPr>
                <w:noProof/>
                <w:webHidden/>
              </w:rPr>
              <w:fldChar w:fldCharType="end"/>
            </w:r>
          </w:hyperlink>
        </w:p>
        <w:p w:rsidR="0057603B" w:rsidRDefault="0057603B" w14:paraId="2D7CF866" w14:textId="77777777">
          <w:pPr>
            <w:pStyle w:val="TOC3"/>
            <w:tabs>
              <w:tab w:val="right" w:leader="dot" w:pos="9350"/>
            </w:tabs>
            <w:rPr>
              <w:rFonts w:asciiTheme="minorHAnsi" w:hAnsiTheme="minorHAnsi" w:eastAsiaTheme="minorEastAsia" w:cstheme="minorBidi"/>
              <w:noProof/>
              <w:lang w:val="en-US"/>
            </w:rPr>
          </w:pPr>
          <w:hyperlink w:history="1" w:anchor="_Toc108687333">
            <w:r w:rsidRPr="006F51F0">
              <w:rPr>
                <w:rStyle w:val="Hyperlink"/>
                <w:noProof/>
              </w:rPr>
              <w:t>Microsoft Teams:</w:t>
            </w:r>
            <w:r>
              <w:rPr>
                <w:noProof/>
                <w:webHidden/>
              </w:rPr>
              <w:tab/>
            </w:r>
            <w:r>
              <w:rPr>
                <w:noProof/>
                <w:webHidden/>
              </w:rPr>
              <w:fldChar w:fldCharType="begin"/>
            </w:r>
            <w:r>
              <w:rPr>
                <w:noProof/>
                <w:webHidden/>
              </w:rPr>
              <w:instrText xml:space="preserve"> PAGEREF _Toc108687333 \h </w:instrText>
            </w:r>
            <w:r>
              <w:rPr>
                <w:noProof/>
                <w:webHidden/>
              </w:rPr>
            </w:r>
            <w:r>
              <w:rPr>
                <w:noProof/>
                <w:webHidden/>
              </w:rPr>
              <w:fldChar w:fldCharType="separate"/>
            </w:r>
            <w:r>
              <w:rPr>
                <w:noProof/>
                <w:webHidden/>
              </w:rPr>
              <w:t>26</w:t>
            </w:r>
            <w:r>
              <w:rPr>
                <w:noProof/>
                <w:webHidden/>
              </w:rPr>
              <w:fldChar w:fldCharType="end"/>
            </w:r>
          </w:hyperlink>
        </w:p>
        <w:p w:rsidR="0057603B" w:rsidRDefault="0057603B" w14:paraId="2E523799" w14:textId="77777777">
          <w:pPr>
            <w:pStyle w:val="TOC3"/>
            <w:tabs>
              <w:tab w:val="right" w:leader="dot" w:pos="9350"/>
            </w:tabs>
            <w:rPr>
              <w:rFonts w:asciiTheme="minorHAnsi" w:hAnsiTheme="minorHAnsi" w:eastAsiaTheme="minorEastAsia" w:cstheme="minorBidi"/>
              <w:noProof/>
              <w:lang w:val="en-US"/>
            </w:rPr>
          </w:pPr>
          <w:hyperlink w:history="1" w:anchor="_Toc108687334">
            <w:r w:rsidRPr="006F51F0">
              <w:rPr>
                <w:rStyle w:val="Hyperlink"/>
                <w:noProof/>
              </w:rPr>
              <w:t>Other tools:</w:t>
            </w:r>
            <w:r>
              <w:rPr>
                <w:noProof/>
                <w:webHidden/>
              </w:rPr>
              <w:tab/>
            </w:r>
            <w:r>
              <w:rPr>
                <w:noProof/>
                <w:webHidden/>
              </w:rPr>
              <w:fldChar w:fldCharType="begin"/>
            </w:r>
            <w:r>
              <w:rPr>
                <w:noProof/>
                <w:webHidden/>
              </w:rPr>
              <w:instrText xml:space="preserve"> PAGEREF _Toc108687334 \h </w:instrText>
            </w:r>
            <w:r>
              <w:rPr>
                <w:noProof/>
                <w:webHidden/>
              </w:rPr>
            </w:r>
            <w:r>
              <w:rPr>
                <w:noProof/>
                <w:webHidden/>
              </w:rPr>
              <w:fldChar w:fldCharType="separate"/>
            </w:r>
            <w:r>
              <w:rPr>
                <w:noProof/>
                <w:webHidden/>
              </w:rPr>
              <w:t>27</w:t>
            </w:r>
            <w:r>
              <w:rPr>
                <w:noProof/>
                <w:webHidden/>
              </w:rPr>
              <w:fldChar w:fldCharType="end"/>
            </w:r>
          </w:hyperlink>
        </w:p>
        <w:p w:rsidR="0057603B" w:rsidRDefault="0057603B" w14:paraId="232BBA8E" w14:textId="77777777">
          <w:pPr>
            <w:pStyle w:val="TOC1"/>
            <w:tabs>
              <w:tab w:val="right" w:leader="dot" w:pos="9350"/>
            </w:tabs>
            <w:rPr>
              <w:rFonts w:asciiTheme="minorHAnsi" w:hAnsiTheme="minorHAnsi" w:eastAsiaTheme="minorEastAsia" w:cstheme="minorBidi"/>
              <w:noProof/>
              <w:lang w:val="en-US"/>
            </w:rPr>
          </w:pPr>
          <w:hyperlink w:history="1" w:anchor="_Toc108687335">
            <w:r w:rsidRPr="006F51F0">
              <w:rPr>
                <w:rStyle w:val="Hyperlink"/>
                <w:noProof/>
              </w:rPr>
              <w:t>Random:</w:t>
            </w:r>
            <w:r>
              <w:rPr>
                <w:noProof/>
                <w:webHidden/>
              </w:rPr>
              <w:tab/>
            </w:r>
            <w:r>
              <w:rPr>
                <w:noProof/>
                <w:webHidden/>
              </w:rPr>
              <w:fldChar w:fldCharType="begin"/>
            </w:r>
            <w:r>
              <w:rPr>
                <w:noProof/>
                <w:webHidden/>
              </w:rPr>
              <w:instrText xml:space="preserve"> PAGEREF _Toc108687335 \h </w:instrText>
            </w:r>
            <w:r>
              <w:rPr>
                <w:noProof/>
                <w:webHidden/>
              </w:rPr>
            </w:r>
            <w:r>
              <w:rPr>
                <w:noProof/>
                <w:webHidden/>
              </w:rPr>
              <w:fldChar w:fldCharType="separate"/>
            </w:r>
            <w:r>
              <w:rPr>
                <w:noProof/>
                <w:webHidden/>
              </w:rPr>
              <w:t>27</w:t>
            </w:r>
            <w:r>
              <w:rPr>
                <w:noProof/>
                <w:webHidden/>
              </w:rPr>
              <w:fldChar w:fldCharType="end"/>
            </w:r>
          </w:hyperlink>
        </w:p>
        <w:p w:rsidR="0057603B" w:rsidRDefault="0057603B" w14:paraId="064AFBA8" w14:textId="6C783346">
          <w:r>
            <w:rPr>
              <w:b/>
              <w:bCs/>
              <w:noProof/>
            </w:rPr>
            <w:fldChar w:fldCharType="end"/>
          </w:r>
        </w:p>
      </w:sdtContent>
    </w:sdt>
    <w:p w:rsidR="00483796" w:rsidRDefault="009663B0" w14:paraId="28C18F18" w14:textId="77777777">
      <w:r>
        <w:br w:type="page"/>
      </w:r>
    </w:p>
    <w:p w:rsidR="00483796" w:rsidRDefault="009663B0" w14:paraId="249B5B12" w14:textId="77777777">
      <w:pPr>
        <w:pStyle w:val="Heading1"/>
      </w:pPr>
      <w:bookmarkStart w:name="_Toc108687268" w:id="1"/>
      <w:r>
        <w:lastRenderedPageBreak/>
        <w:t>Day 1-2</w:t>
      </w:r>
      <w:bookmarkEnd w:id="1"/>
    </w:p>
    <w:p w:rsidR="00483796" w:rsidRDefault="009663B0" w14:paraId="770182B9" w14:textId="77777777">
      <w:pPr>
        <w:pStyle w:val="Heading2"/>
      </w:pPr>
      <w:bookmarkStart w:name="_Toc108687269" w:id="2"/>
      <w:r>
        <w:t>ASQA Engineer Training</w:t>
      </w:r>
      <w:bookmarkEnd w:id="2"/>
    </w:p>
    <w:p w:rsidR="00483796" w:rsidRDefault="009663B0" w14:paraId="1000F476" w14:textId="77777777">
      <w:r>
        <w:t>The main focus and purpose of this training document is to ensure that you get the main idea as well as hands-on experience of the Software Quality Assurance essentials for your professional and personal development to grow your career as an SQA Engineer.</w:t>
      </w:r>
    </w:p>
    <w:p w:rsidR="00483796" w:rsidRDefault="00483796" w14:paraId="0FAF1316" w14:textId="77777777"/>
    <w:p w:rsidR="00483796" w:rsidRDefault="009663B0" w14:paraId="4A7BD9A8" w14:textId="77777777">
      <w:r>
        <w:t xml:space="preserve">You are advised to properly read and implement the concepts discussed in this document and ask your work buddy in case of any queries/confusion. </w:t>
      </w:r>
    </w:p>
    <w:p w:rsidR="00483796" w:rsidRDefault="00483796" w14:paraId="0C59D162" w14:textId="77777777"/>
    <w:p w:rsidR="00483796" w:rsidRDefault="009663B0" w14:paraId="6CC25DC9" w14:textId="77777777">
      <w:r>
        <w:t>Moreover, please don’t forget to explore the provided links and video tutorials when required. Self-learning is highly encouraged.</w:t>
      </w:r>
    </w:p>
    <w:p w:rsidR="00483796" w:rsidRDefault="00483796" w14:paraId="38AD08CF" w14:textId="77777777"/>
    <w:p w:rsidR="00483796" w:rsidRDefault="009663B0" w14:paraId="6137BA73" w14:textId="77777777">
      <w:pPr>
        <w:numPr>
          <w:ilvl w:val="0"/>
          <w:numId w:val="5"/>
        </w:numPr>
        <w:rPr>
          <w:b/>
        </w:rPr>
      </w:pPr>
      <w:r>
        <w:rPr>
          <w:b/>
        </w:rPr>
        <w:t>Explain the Roles and Responsibilities</w:t>
      </w:r>
    </w:p>
    <w:p w:rsidR="00483796" w:rsidRDefault="009663B0" w14:paraId="31F8B208" w14:textId="77777777">
      <w:pPr>
        <w:numPr>
          <w:ilvl w:val="0"/>
          <w:numId w:val="1"/>
        </w:numPr>
      </w:pPr>
      <w:r>
        <w:t>Briefing Job Description</w:t>
      </w:r>
    </w:p>
    <w:p w:rsidR="00483796" w:rsidRDefault="009663B0" w14:paraId="2CD2B818" w14:textId="77777777">
      <w:pPr>
        <w:numPr>
          <w:ilvl w:val="0"/>
          <w:numId w:val="1"/>
        </w:numPr>
      </w:pPr>
      <w:r>
        <w:t>Primary Role of A-SQA Engineer</w:t>
      </w:r>
    </w:p>
    <w:p w:rsidR="00483796" w:rsidRDefault="009663B0" w14:paraId="2AED4CBB" w14:textId="77777777">
      <w:pPr>
        <w:numPr>
          <w:ilvl w:val="0"/>
          <w:numId w:val="1"/>
        </w:numPr>
      </w:pPr>
      <w:r>
        <w:t>Quality Management</w:t>
      </w:r>
    </w:p>
    <w:p w:rsidR="00483796" w:rsidRDefault="00483796" w14:paraId="6CA57DDE" w14:textId="77777777"/>
    <w:p w:rsidR="00483796" w:rsidRDefault="009663B0" w14:paraId="23DAA8FC" w14:textId="77777777">
      <w:pPr>
        <w:numPr>
          <w:ilvl w:val="0"/>
          <w:numId w:val="5"/>
        </w:numPr>
        <w:rPr>
          <w:b/>
        </w:rPr>
      </w:pPr>
      <w:r>
        <w:rPr>
          <w:b/>
        </w:rPr>
        <w:t>Explain Thread Management</w:t>
      </w:r>
    </w:p>
    <w:p w:rsidR="00483796" w:rsidRDefault="009663B0" w14:paraId="16917E6D" w14:textId="77777777">
      <w:pPr>
        <w:numPr>
          <w:ilvl w:val="0"/>
          <w:numId w:val="6"/>
        </w:numPr>
      </w:pPr>
      <w:r>
        <w:t>Profile Management</w:t>
      </w:r>
    </w:p>
    <w:p w:rsidR="00483796" w:rsidRDefault="009663B0" w14:paraId="66ABDBE2" w14:textId="77777777">
      <w:pPr>
        <w:numPr>
          <w:ilvl w:val="0"/>
          <w:numId w:val="6"/>
        </w:numPr>
      </w:pPr>
      <w:r>
        <w:t>Effective Client Communication</w:t>
      </w:r>
    </w:p>
    <w:p w:rsidR="00483796" w:rsidRDefault="009663B0" w14:paraId="6A1F6775" w14:textId="77777777">
      <w:pPr>
        <w:numPr>
          <w:ilvl w:val="0"/>
          <w:numId w:val="6"/>
        </w:numPr>
      </w:pPr>
      <w:r>
        <w:t>Team Coordination</w:t>
      </w:r>
    </w:p>
    <w:p w:rsidR="00483796" w:rsidRDefault="00483796" w14:paraId="51D0E518" w14:textId="77777777"/>
    <w:p w:rsidR="00483796" w:rsidRDefault="009663B0" w14:paraId="55F1B1A5" w14:textId="77777777">
      <w:pPr>
        <w:numPr>
          <w:ilvl w:val="0"/>
          <w:numId w:val="5"/>
        </w:numPr>
        <w:rPr>
          <w:b/>
        </w:rPr>
      </w:pPr>
      <w:r>
        <w:rPr>
          <w:b/>
        </w:rPr>
        <w:t>Team Structure and Hierarchies across Teams</w:t>
      </w:r>
    </w:p>
    <w:p w:rsidR="00483796" w:rsidRDefault="009663B0" w14:paraId="3438DE4F" w14:textId="77777777">
      <w:pPr>
        <w:numPr>
          <w:ilvl w:val="0"/>
          <w:numId w:val="36"/>
        </w:numPr>
      </w:pPr>
      <w:r>
        <w:t>Explain Team Structure</w:t>
      </w:r>
    </w:p>
    <w:p w:rsidR="00483796" w:rsidRDefault="009663B0" w14:paraId="04B54E9A" w14:textId="77777777">
      <w:pPr>
        <w:numPr>
          <w:ilvl w:val="0"/>
          <w:numId w:val="36"/>
        </w:numPr>
      </w:pPr>
      <w:r>
        <w:t xml:space="preserve">Introduction to the </w:t>
      </w:r>
      <w:proofErr w:type="spellStart"/>
      <w:r>
        <w:t>Devsinc’s</w:t>
      </w:r>
      <w:proofErr w:type="spellEnd"/>
      <w:r>
        <w:t xml:space="preserve"> Culture</w:t>
      </w:r>
    </w:p>
    <w:p w:rsidR="00483796" w:rsidRDefault="009663B0" w14:paraId="3A950B84" w14:textId="77777777">
      <w:pPr>
        <w:numPr>
          <w:ilvl w:val="0"/>
          <w:numId w:val="36"/>
        </w:numPr>
      </w:pPr>
      <w:r>
        <w:t xml:space="preserve">Responsibilities towards the </w:t>
      </w:r>
      <w:proofErr w:type="spellStart"/>
      <w:r>
        <w:t>Devsinc</w:t>
      </w:r>
      <w:proofErr w:type="spellEnd"/>
      <w:r>
        <w:t xml:space="preserve"> family</w:t>
      </w:r>
    </w:p>
    <w:p w:rsidR="00483796" w:rsidRDefault="00483796" w14:paraId="02E788D2" w14:textId="77777777"/>
    <w:p w:rsidR="00483796" w:rsidRDefault="009663B0" w14:paraId="077886CE" w14:textId="77777777">
      <w:pPr>
        <w:numPr>
          <w:ilvl w:val="0"/>
          <w:numId w:val="5"/>
        </w:numPr>
        <w:rPr>
          <w:b/>
        </w:rPr>
      </w:pPr>
      <w:r>
        <w:rPr>
          <w:b/>
        </w:rPr>
        <w:t>Familiarity with different business processes being followed</w:t>
      </w:r>
    </w:p>
    <w:p w:rsidR="00483796" w:rsidRDefault="009663B0" w14:paraId="35D84E40" w14:textId="77777777">
      <w:pPr>
        <w:numPr>
          <w:ilvl w:val="0"/>
          <w:numId w:val="43"/>
        </w:numPr>
      </w:pPr>
      <w:r>
        <w:t xml:space="preserve">Explaining the different business processes being followed across many teams in the </w:t>
      </w:r>
      <w:proofErr w:type="spellStart"/>
      <w:r>
        <w:t>Devsinc</w:t>
      </w:r>
      <w:proofErr w:type="spellEnd"/>
      <w:r>
        <w:t xml:space="preserve"> family</w:t>
      </w:r>
    </w:p>
    <w:p w:rsidR="00483796" w:rsidRDefault="009663B0" w14:paraId="463ECDAC" w14:textId="77777777">
      <w:pPr>
        <w:numPr>
          <w:ilvl w:val="0"/>
          <w:numId w:val="43"/>
        </w:numPr>
      </w:pPr>
      <w:r>
        <w:t xml:space="preserve">Getting to know the basic requirements and responsibilities within a certain team or across multiple teams in </w:t>
      </w:r>
      <w:proofErr w:type="spellStart"/>
      <w:r>
        <w:t>Devsinc</w:t>
      </w:r>
      <w:proofErr w:type="spellEnd"/>
    </w:p>
    <w:p w:rsidR="00483796" w:rsidRDefault="009663B0" w14:paraId="726527A2" w14:textId="77777777">
      <w:pPr>
        <w:numPr>
          <w:ilvl w:val="0"/>
          <w:numId w:val="43"/>
        </w:numPr>
      </w:pPr>
      <w:r>
        <w:t>Familiarity with ‘Reporting to’ mechanism</w:t>
      </w:r>
    </w:p>
    <w:p w:rsidR="00483796" w:rsidRDefault="00483796" w14:paraId="2DAE5E20" w14:textId="77777777"/>
    <w:p w:rsidR="00483796" w:rsidRDefault="009663B0" w14:paraId="155DB73C" w14:textId="77777777">
      <w:pPr>
        <w:numPr>
          <w:ilvl w:val="0"/>
          <w:numId w:val="5"/>
        </w:numPr>
        <w:rPr>
          <w:b/>
        </w:rPr>
      </w:pPr>
      <w:r>
        <w:rPr>
          <w:b/>
        </w:rPr>
        <w:t xml:space="preserve">Introduction to the QA Department in </w:t>
      </w:r>
      <w:proofErr w:type="spellStart"/>
      <w:r>
        <w:rPr>
          <w:b/>
        </w:rPr>
        <w:t>Devsinc</w:t>
      </w:r>
      <w:proofErr w:type="spellEnd"/>
    </w:p>
    <w:p w:rsidR="00483796" w:rsidRDefault="009663B0" w14:paraId="474B48D2" w14:textId="77777777">
      <w:pPr>
        <w:numPr>
          <w:ilvl w:val="0"/>
          <w:numId w:val="41"/>
        </w:numPr>
      </w:pPr>
      <w:r>
        <w:t>Goals of the QA Department</w:t>
      </w:r>
    </w:p>
    <w:p w:rsidR="00483796" w:rsidRDefault="009663B0" w14:paraId="2E3579D4" w14:textId="77777777">
      <w:pPr>
        <w:numPr>
          <w:ilvl w:val="0"/>
          <w:numId w:val="41"/>
        </w:numPr>
      </w:pPr>
      <w:r>
        <w:t>Goals for oneself during the training and after the training</w:t>
      </w:r>
    </w:p>
    <w:p w:rsidR="00483796" w:rsidRDefault="009663B0" w14:paraId="548F962D" w14:textId="77777777">
      <w:pPr>
        <w:numPr>
          <w:ilvl w:val="0"/>
          <w:numId w:val="41"/>
        </w:numPr>
      </w:pPr>
      <w:r>
        <w:t>Focus on the core ideology of the QA Department to achieve the essence of it</w:t>
      </w:r>
    </w:p>
    <w:p w:rsidR="00483796" w:rsidRDefault="009663B0" w14:paraId="23812639" w14:textId="77777777">
      <w:pPr>
        <w:pStyle w:val="Heading2"/>
        <w:jc w:val="center"/>
      </w:pPr>
      <w:bookmarkStart w:name="_Toc108687270" w:id="3"/>
      <w:r>
        <w:lastRenderedPageBreak/>
        <w:t>Main Objectives for an SQA Engineer</w:t>
      </w:r>
      <w:bookmarkEnd w:id="3"/>
    </w:p>
    <w:p w:rsidR="00483796" w:rsidRDefault="009663B0" w14:paraId="2CA4256F" w14:textId="77777777">
      <w:pPr>
        <w:numPr>
          <w:ilvl w:val="0"/>
          <w:numId w:val="47"/>
        </w:numPr>
      </w:pPr>
      <w:r>
        <w:t>How to</w:t>
      </w:r>
      <w:r>
        <w:rPr>
          <w:b/>
        </w:rPr>
        <w:t xml:space="preserve"> bridge the gap of testing</w:t>
      </w:r>
      <w:r>
        <w:t xml:space="preserve"> from a developer’s perspective vs. from a tester’s perspective.</w:t>
      </w:r>
    </w:p>
    <w:p w:rsidR="00483796" w:rsidRDefault="009663B0" w14:paraId="303CED2A" w14:textId="77777777">
      <w:pPr>
        <w:numPr>
          <w:ilvl w:val="0"/>
          <w:numId w:val="47"/>
        </w:numPr>
      </w:pPr>
      <w:r>
        <w:rPr>
          <w:b/>
        </w:rPr>
        <w:t>Effective Communication</w:t>
      </w:r>
      <w:r>
        <w:t xml:space="preserve"> across each end and Norms for different Cultures</w:t>
      </w:r>
    </w:p>
    <w:p w:rsidR="00483796" w:rsidRDefault="009663B0" w14:paraId="2C6335EE" w14:textId="77777777">
      <w:pPr>
        <w:numPr>
          <w:ilvl w:val="0"/>
          <w:numId w:val="47"/>
        </w:numPr>
      </w:pPr>
      <w:r>
        <w:t>Knowledge of</w:t>
      </w:r>
      <w:r>
        <w:rPr>
          <w:b/>
        </w:rPr>
        <w:t xml:space="preserve"> Manual and Automated</w:t>
      </w:r>
      <w:r>
        <w:t xml:space="preserve"> Testing - where to use what?</w:t>
      </w:r>
    </w:p>
    <w:p w:rsidR="00483796" w:rsidRDefault="009663B0" w14:paraId="7518C4D9" w14:textId="77777777">
      <w:pPr>
        <w:numPr>
          <w:ilvl w:val="0"/>
          <w:numId w:val="47"/>
        </w:numPr>
      </w:pPr>
      <w:r>
        <w:rPr>
          <w:b/>
        </w:rPr>
        <w:t>When to stop testing</w:t>
      </w:r>
      <w:r>
        <w:t>? Knowing when testing is done?</w:t>
      </w:r>
    </w:p>
    <w:p w:rsidR="00483796" w:rsidRDefault="009663B0" w14:paraId="5244AD6B" w14:textId="77777777">
      <w:pPr>
        <w:numPr>
          <w:ilvl w:val="0"/>
          <w:numId w:val="47"/>
        </w:numPr>
      </w:pPr>
      <w:r>
        <w:rPr>
          <w:b/>
        </w:rPr>
        <w:t>Bugs that unit tests</w:t>
      </w:r>
      <w:r>
        <w:t xml:space="preserve"> can expose and ones that they will miss</w:t>
      </w:r>
    </w:p>
    <w:p w:rsidR="00483796" w:rsidRDefault="009663B0" w14:paraId="2FBDD3FD" w14:textId="77777777">
      <w:pPr>
        <w:numPr>
          <w:ilvl w:val="0"/>
          <w:numId w:val="47"/>
        </w:numPr>
      </w:pPr>
      <w:r>
        <w:rPr>
          <w:b/>
        </w:rPr>
        <w:t>How to leverage</w:t>
      </w:r>
      <w:r>
        <w:t xml:space="preserve"> (as a tester, not a developer) unit tests to find more bugs earlier</w:t>
      </w:r>
    </w:p>
    <w:p w:rsidR="00483796" w:rsidRDefault="009663B0" w14:paraId="207A5CE4" w14:textId="77777777">
      <w:pPr>
        <w:numPr>
          <w:ilvl w:val="0"/>
          <w:numId w:val="47"/>
        </w:numPr>
      </w:pPr>
      <w:r>
        <w:rPr>
          <w:b/>
        </w:rPr>
        <w:t>How to plan testing</w:t>
      </w:r>
      <w:r>
        <w:t xml:space="preserve"> among several development models</w:t>
      </w:r>
    </w:p>
    <w:p w:rsidR="00483796" w:rsidRDefault="009663B0" w14:paraId="114A515A" w14:textId="77777777">
      <w:pPr>
        <w:numPr>
          <w:ilvl w:val="0"/>
          <w:numId w:val="47"/>
        </w:numPr>
      </w:pPr>
      <w:r>
        <w:t xml:space="preserve">Working knowledge of the </w:t>
      </w:r>
      <w:r>
        <w:rPr>
          <w:b/>
        </w:rPr>
        <w:t>Testing Tools</w:t>
      </w:r>
      <w:r>
        <w:t xml:space="preserve"> but what are Testing Tools? </w:t>
      </w:r>
    </w:p>
    <w:p w:rsidR="00483796" w:rsidRDefault="009663B0" w14:paraId="6B1F97D9" w14:textId="77777777">
      <w:pPr>
        <w:numPr>
          <w:ilvl w:val="0"/>
          <w:numId w:val="47"/>
        </w:numPr>
      </w:pPr>
      <w:r>
        <w:t xml:space="preserve">Designing and developing the </w:t>
      </w:r>
      <w:r>
        <w:rPr>
          <w:b/>
        </w:rPr>
        <w:t>Test Suites</w:t>
      </w:r>
    </w:p>
    <w:p w:rsidR="00483796" w:rsidRDefault="009663B0" w14:paraId="36115BD7" w14:textId="77777777">
      <w:pPr>
        <w:numPr>
          <w:ilvl w:val="0"/>
          <w:numId w:val="47"/>
        </w:numPr>
      </w:pPr>
      <w:r>
        <w:t>New and sometimes f</w:t>
      </w:r>
      <w:r>
        <w:rPr>
          <w:b/>
        </w:rPr>
        <w:t xml:space="preserve">orgotten strategies </w:t>
      </w:r>
      <w:r>
        <w:t>and test design methods including attack-based testing, model-based testing, and keyword-driven testing</w:t>
      </w:r>
    </w:p>
    <w:p w:rsidR="00483796" w:rsidRDefault="009663B0" w14:paraId="52FD1242" w14:textId="77777777">
      <w:pPr>
        <w:numPr>
          <w:ilvl w:val="0"/>
          <w:numId w:val="47"/>
        </w:numPr>
      </w:pPr>
      <w:r>
        <w:t xml:space="preserve">Why is </w:t>
      </w:r>
      <w:r>
        <w:rPr>
          <w:b/>
        </w:rPr>
        <w:t>documentation</w:t>
      </w:r>
      <w:r>
        <w:t xml:space="preserve"> important for an SQA Engineer?</w:t>
      </w:r>
    </w:p>
    <w:p w:rsidR="00483796" w:rsidRDefault="009663B0" w14:paraId="51B24EEF" w14:textId="77777777">
      <w:pPr>
        <w:numPr>
          <w:ilvl w:val="0"/>
          <w:numId w:val="47"/>
        </w:numPr>
      </w:pPr>
      <w:r>
        <w:t xml:space="preserve">How do you select the most </w:t>
      </w:r>
      <w:r>
        <w:rPr>
          <w:b/>
        </w:rPr>
        <w:t>effective practices</w:t>
      </w:r>
      <w:r>
        <w:t xml:space="preserve"> to find bugs, optimize test planning and execution time?</w:t>
      </w:r>
    </w:p>
    <w:p w:rsidR="00483796" w:rsidRDefault="009663B0" w14:paraId="408B0250" w14:textId="77777777">
      <w:pPr>
        <w:numPr>
          <w:ilvl w:val="0"/>
          <w:numId w:val="47"/>
        </w:numPr>
      </w:pPr>
      <w:r>
        <w:t xml:space="preserve">Understanding of different </w:t>
      </w:r>
      <w:r>
        <w:rPr>
          <w:b/>
        </w:rPr>
        <w:t>types of Documentations</w:t>
      </w:r>
      <w:r>
        <w:t>.</w:t>
      </w:r>
    </w:p>
    <w:p w:rsidR="00483796" w:rsidRDefault="009663B0" w14:paraId="2FE48896" w14:textId="77777777">
      <w:pPr>
        <w:numPr>
          <w:ilvl w:val="0"/>
          <w:numId w:val="47"/>
        </w:numPr>
      </w:pPr>
      <w:r>
        <w:t>Components/Attributes of</w:t>
      </w:r>
      <w:r>
        <w:rPr>
          <w:b/>
        </w:rPr>
        <w:t xml:space="preserve"> effective bug logging</w:t>
      </w:r>
      <w:r>
        <w:t>.</w:t>
      </w:r>
    </w:p>
    <w:p w:rsidR="00483796" w:rsidRDefault="009663B0" w14:paraId="6D58ADF1" w14:textId="77777777">
      <w:pPr>
        <w:numPr>
          <w:ilvl w:val="0"/>
          <w:numId w:val="47"/>
        </w:numPr>
      </w:pPr>
      <w:r>
        <w:rPr>
          <w:b/>
        </w:rPr>
        <w:t>Handling test cases</w:t>
      </w:r>
      <w:r>
        <w:t xml:space="preserve"> with repetition.</w:t>
      </w:r>
    </w:p>
    <w:p w:rsidR="00483796" w:rsidRDefault="009663B0" w14:paraId="7E15F361" w14:textId="77777777">
      <w:pPr>
        <w:numPr>
          <w:ilvl w:val="0"/>
          <w:numId w:val="47"/>
        </w:numPr>
      </w:pPr>
      <w:r>
        <w:t xml:space="preserve">Extending functionality in depth and finding out the </w:t>
      </w:r>
      <w:r>
        <w:rPr>
          <w:b/>
        </w:rPr>
        <w:t>edge/corner cases</w:t>
      </w:r>
      <w:r>
        <w:t xml:space="preserve"> for effective testing.</w:t>
      </w:r>
    </w:p>
    <w:p w:rsidR="00483796" w:rsidRDefault="009663B0" w14:paraId="2B26C1C2" w14:textId="77777777">
      <w:pPr>
        <w:numPr>
          <w:ilvl w:val="0"/>
          <w:numId w:val="47"/>
        </w:numPr>
      </w:pPr>
      <w:r>
        <w:rPr>
          <w:b/>
        </w:rPr>
        <w:t>Detailed regression</w:t>
      </w:r>
      <w:r>
        <w:t xml:space="preserve"> testing approaches.</w:t>
      </w:r>
    </w:p>
    <w:p w:rsidR="00483796" w:rsidRDefault="009663B0" w14:paraId="08E3EA26" w14:textId="77777777">
      <w:pPr>
        <w:numPr>
          <w:ilvl w:val="0"/>
          <w:numId w:val="47"/>
        </w:numPr>
      </w:pPr>
      <w:r>
        <w:rPr>
          <w:b/>
        </w:rPr>
        <w:t xml:space="preserve">Acceptance criteria </w:t>
      </w:r>
      <w:r>
        <w:t>and their impact.</w:t>
      </w:r>
    </w:p>
    <w:p w:rsidR="00483796" w:rsidRDefault="00483796" w14:paraId="2A9A6FE6" w14:textId="77777777"/>
    <w:p w:rsidR="00483796" w:rsidRDefault="009663B0" w14:paraId="01C397F6" w14:textId="77777777">
      <w:pPr>
        <w:pStyle w:val="Heading2"/>
      </w:pPr>
      <w:bookmarkStart w:name="_Toc108687271" w:id="4"/>
      <w:r>
        <w:t>Software Quality</w:t>
      </w:r>
      <w:bookmarkEnd w:id="4"/>
    </w:p>
    <w:p w:rsidR="00483796" w:rsidRDefault="009663B0" w14:paraId="47A95DD5" w14:textId="77777777">
      <w:r>
        <w:t xml:space="preserve">It's a very subjective term to discuss. People have a perception of quality with respect to their own learning and experiences. It depends upon the purpose that we want to achieve, and </w:t>
      </w:r>
      <w:proofErr w:type="gramStart"/>
      <w:r>
        <w:t>It</w:t>
      </w:r>
      <w:proofErr w:type="gramEnd"/>
      <w:r>
        <w:t xml:space="preserve"> is relative with respect to time.</w:t>
      </w:r>
    </w:p>
    <w:p w:rsidR="00483796" w:rsidRDefault="009663B0" w14:paraId="47818754" w14:textId="77777777">
      <w:r>
        <w:br/>
      </w:r>
      <w:r>
        <w:rPr>
          <w:b/>
        </w:rPr>
        <w:t xml:space="preserve">Anything that creates </w:t>
      </w:r>
      <w:proofErr w:type="spellStart"/>
      <w:r>
        <w:rPr>
          <w:b/>
        </w:rPr>
        <w:t>comfortability</w:t>
      </w:r>
      <w:proofErr w:type="spellEnd"/>
      <w:r>
        <w:rPr>
          <w:b/>
        </w:rPr>
        <w:t xml:space="preserve"> for the end-user could be termed quality.</w:t>
      </w:r>
      <w:r>
        <w:rPr>
          <w:b/>
        </w:rPr>
        <w:br/>
      </w:r>
      <w:r>
        <w:rPr>
          <w:b/>
        </w:rPr>
        <w:t xml:space="preserve">If Correctness, Usefulness, and Goodness are woven together into a product, </w:t>
      </w:r>
      <w:proofErr w:type="gramStart"/>
      <w:r>
        <w:rPr>
          <w:b/>
        </w:rPr>
        <w:t>That</w:t>
      </w:r>
      <w:proofErr w:type="gramEnd"/>
      <w:r>
        <w:rPr>
          <w:b/>
        </w:rPr>
        <w:t xml:space="preserve"> product could be of good quality.</w:t>
      </w:r>
      <w:r>
        <w:br/>
      </w:r>
      <w:r>
        <w:br/>
      </w:r>
      <w:r>
        <w:rPr>
          <w:b/>
        </w:rPr>
        <w:t>Software Testing</w:t>
      </w:r>
      <w:r>
        <w:t xml:space="preserve"> is the art through which a tester evaluates a product in order to verify requirements and mitigate risks so that stakeholders could make better-informed decisions.</w:t>
      </w:r>
      <w:r>
        <w:br/>
      </w:r>
      <w:r>
        <w:t>It is the process of executing a program or application with the intent of finding software bugs.</w:t>
      </w:r>
      <w:r>
        <w:br/>
      </w:r>
      <w:r>
        <w:br/>
      </w:r>
      <w:r>
        <w:rPr>
          <w:b/>
        </w:rPr>
        <w:t>According to ANSI/IEEE 1059 standard – A process of analyzing a software item to detect the differences between existing and required conditions (i.e., defects) and to evaluate the features of the software item.</w:t>
      </w:r>
      <w:r>
        <w:br/>
      </w:r>
      <w:r>
        <w:rPr>
          <w:b/>
        </w:rPr>
        <w:lastRenderedPageBreak/>
        <w:br/>
      </w:r>
      <w:r>
        <w:rPr>
          <w:b/>
        </w:rPr>
        <w:t xml:space="preserve">Why Software testing </w:t>
      </w:r>
      <w:r>
        <w:t>is needed and carried out:</w:t>
      </w:r>
    </w:p>
    <w:p w:rsidR="00483796" w:rsidRDefault="009663B0" w14:paraId="4F316EEA" w14:textId="77777777">
      <w:pPr>
        <w:numPr>
          <w:ilvl w:val="0"/>
          <w:numId w:val="34"/>
        </w:numPr>
      </w:pPr>
      <w:r>
        <w:t>For error Identification.</w:t>
      </w:r>
    </w:p>
    <w:p w:rsidR="00483796" w:rsidRDefault="009663B0" w14:paraId="3678F933" w14:textId="77777777">
      <w:pPr>
        <w:numPr>
          <w:ilvl w:val="0"/>
          <w:numId w:val="34"/>
        </w:numPr>
      </w:pPr>
      <w:r>
        <w:t>To avoid risks and extra costs.</w:t>
      </w:r>
    </w:p>
    <w:p w:rsidR="00483796" w:rsidRDefault="009663B0" w14:paraId="59FCEC79" w14:textId="77777777">
      <w:pPr>
        <w:numPr>
          <w:ilvl w:val="0"/>
          <w:numId w:val="34"/>
        </w:numPr>
      </w:pPr>
      <w:r>
        <w:t>To ensure customer satisfaction.</w:t>
      </w:r>
    </w:p>
    <w:p w:rsidR="00483796" w:rsidRDefault="009663B0" w14:paraId="5708BAB8" w14:textId="77777777">
      <w:pPr>
        <w:numPr>
          <w:ilvl w:val="0"/>
          <w:numId w:val="34"/>
        </w:numPr>
      </w:pPr>
      <w:r>
        <w:t xml:space="preserve">For understanding what kind of value can be provided to </w:t>
      </w:r>
      <w:proofErr w:type="gramStart"/>
      <w:r>
        <w:t>customers.</w:t>
      </w:r>
      <w:proofErr w:type="gramEnd"/>
      <w:r>
        <w:t xml:space="preserve"> </w:t>
      </w:r>
    </w:p>
    <w:p w:rsidR="00483796" w:rsidRDefault="009663B0" w14:paraId="04EFF9BE" w14:textId="77777777">
      <w:pPr>
        <w:numPr>
          <w:ilvl w:val="0"/>
          <w:numId w:val="34"/>
        </w:numPr>
      </w:pPr>
      <w:r>
        <w:t xml:space="preserve">To explore how comfortable it is to use the software and its overall usability. </w:t>
      </w:r>
    </w:p>
    <w:p w:rsidR="00483796" w:rsidRDefault="009663B0" w14:paraId="054C99C9" w14:textId="77777777">
      <w:pPr>
        <w:numPr>
          <w:ilvl w:val="0"/>
          <w:numId w:val="34"/>
        </w:numPr>
      </w:pPr>
      <w:r>
        <w:t>To verify if it has any hidden features/bugs.</w:t>
      </w:r>
    </w:p>
    <w:p w:rsidR="00483796" w:rsidRDefault="009663B0" w14:paraId="66B46A7E" w14:textId="77777777">
      <w:pPr>
        <w:numPr>
          <w:ilvl w:val="0"/>
          <w:numId w:val="34"/>
        </w:numPr>
      </w:pPr>
      <w:r>
        <w:t>For assessing the robustness of the software.</w:t>
      </w:r>
    </w:p>
    <w:p w:rsidR="00483796" w:rsidRDefault="009663B0" w14:paraId="32663FA3" w14:textId="77777777">
      <w:pPr>
        <w:numPr>
          <w:ilvl w:val="0"/>
          <w:numId w:val="34"/>
        </w:numPr>
      </w:pPr>
      <w:r>
        <w:t>For business optimization.</w:t>
      </w:r>
    </w:p>
    <w:p w:rsidR="00483796" w:rsidRDefault="009663B0" w14:paraId="17A41E38" w14:textId="77777777">
      <w:pPr>
        <w:pStyle w:val="Heading5"/>
        <w:rPr>
          <w:highlight w:val="yellow"/>
        </w:rPr>
      </w:pPr>
      <w:r>
        <w:rPr>
          <w:highlight w:val="yellow"/>
        </w:rPr>
        <w:t>Task 1:</w:t>
      </w:r>
    </w:p>
    <w:p w:rsidR="00483796" w:rsidRDefault="009663B0" w14:paraId="0E280132" w14:textId="77777777">
      <w:r>
        <w:t>Prepare a document stating why software quality is important, and what impact it has over the development teams?</w:t>
      </w:r>
    </w:p>
    <w:p w:rsidR="00483796" w:rsidRDefault="009663B0" w14:paraId="2FC28D24" w14:textId="77777777">
      <w:pPr>
        <w:pStyle w:val="Heading2"/>
      </w:pPr>
      <w:bookmarkStart w:name="_Toc108687272" w:id="5"/>
      <w:r>
        <w:t xml:space="preserve">SDLC </w:t>
      </w:r>
      <w:proofErr w:type="spellStart"/>
      <w:r>
        <w:t>vs</w:t>
      </w:r>
      <w:proofErr w:type="spellEnd"/>
      <w:r>
        <w:t xml:space="preserve"> STLC:</w:t>
      </w:r>
      <w:bookmarkEnd w:id="5"/>
    </w:p>
    <w:p w:rsidR="00483796" w:rsidRDefault="009663B0" w14:paraId="55AD7DD6" w14:textId="77777777">
      <w:pPr>
        <w:pStyle w:val="Heading3"/>
      </w:pPr>
      <w:bookmarkStart w:name="_Toc108687273" w:id="6"/>
      <w:r>
        <w:t>SDLC:</w:t>
      </w:r>
      <w:bookmarkEnd w:id="6"/>
    </w:p>
    <w:p w:rsidR="00483796" w:rsidRDefault="009663B0" w14:paraId="7BC159D3" w14:textId="77777777">
      <w:r>
        <w:t xml:space="preserve">SDLC </w:t>
      </w:r>
      <w:r>
        <w:rPr>
          <w:b/>
        </w:rPr>
        <w:t xml:space="preserve">(Software Development Life Cycle) </w:t>
      </w:r>
      <w:r>
        <w:t>defines all the standard phases which are involved during the software development process. It is a process of developing software in a phased manner in the following order.</w:t>
      </w:r>
      <w:r>
        <w:br/>
      </w:r>
    </w:p>
    <w:p w:rsidR="00483796" w:rsidRDefault="009663B0" w14:paraId="439FE0BF" w14:textId="77777777">
      <w:pPr>
        <w:numPr>
          <w:ilvl w:val="0"/>
          <w:numId w:val="22"/>
        </w:numPr>
      </w:pPr>
      <w:r>
        <w:t>Requirements Gathering</w:t>
      </w:r>
    </w:p>
    <w:p w:rsidR="00483796" w:rsidRDefault="009663B0" w14:paraId="677DEB35" w14:textId="77777777">
      <w:pPr>
        <w:numPr>
          <w:ilvl w:val="0"/>
          <w:numId w:val="22"/>
        </w:numPr>
      </w:pPr>
      <w:r>
        <w:t>Design the software</w:t>
      </w:r>
    </w:p>
    <w:p w:rsidR="00483796" w:rsidRDefault="009663B0" w14:paraId="64B538B4" w14:textId="77777777">
      <w:pPr>
        <w:numPr>
          <w:ilvl w:val="0"/>
          <w:numId w:val="22"/>
        </w:numPr>
      </w:pPr>
      <w:r>
        <w:t>Build the Software</w:t>
      </w:r>
    </w:p>
    <w:p w:rsidR="00483796" w:rsidRDefault="009663B0" w14:paraId="174D332D" w14:textId="77777777">
      <w:pPr>
        <w:numPr>
          <w:ilvl w:val="0"/>
          <w:numId w:val="22"/>
        </w:numPr>
      </w:pPr>
      <w:r>
        <w:t>Test the software</w:t>
      </w:r>
    </w:p>
    <w:p w:rsidR="00483796" w:rsidRDefault="009663B0" w14:paraId="07B0FA67" w14:textId="77777777">
      <w:pPr>
        <w:numPr>
          <w:ilvl w:val="0"/>
          <w:numId w:val="22"/>
        </w:numPr>
      </w:pPr>
      <w:r>
        <w:t>Deployment</w:t>
      </w:r>
    </w:p>
    <w:p w:rsidR="00483796" w:rsidRDefault="009663B0" w14:paraId="2B82E59C" w14:textId="77777777">
      <w:pPr>
        <w:numPr>
          <w:ilvl w:val="0"/>
          <w:numId w:val="22"/>
        </w:numPr>
      </w:pPr>
      <w:r>
        <w:t>Maintenance.</w:t>
      </w:r>
    </w:p>
    <w:p w:rsidR="00483796" w:rsidRDefault="009663B0" w14:paraId="57AF613F" w14:textId="77777777">
      <w:pPr>
        <w:pStyle w:val="Heading3"/>
      </w:pPr>
      <w:bookmarkStart w:name="_Toc108687274" w:id="7"/>
      <w:r>
        <w:t>STLC:</w:t>
      </w:r>
      <w:bookmarkEnd w:id="7"/>
    </w:p>
    <w:p w:rsidR="00483796" w:rsidRDefault="009663B0" w14:paraId="7E3283FA" w14:textId="77777777">
      <w:r>
        <w:rPr>
          <w:b/>
        </w:rPr>
        <w:t>Software Testing Life Cycle</w:t>
      </w:r>
      <w:r>
        <w:t xml:space="preserve"> (STLC) is the testing process that is executed in a well-planned manner. In the STLC process, various activities are carried out to improve the quality of the product. However, </w:t>
      </w:r>
      <w:r>
        <w:rPr>
          <w:b/>
        </w:rPr>
        <w:t>STLC phases only deal with testing and detecting errors</w:t>
      </w:r>
      <w:r>
        <w:t xml:space="preserve"> but not development itself.</w:t>
      </w:r>
    </w:p>
    <w:p w:rsidR="00483796" w:rsidRDefault="00483796" w14:paraId="72FE02B5" w14:textId="77777777"/>
    <w:p w:rsidR="00483796" w:rsidRDefault="009663B0" w14:paraId="15BAC162" w14:textId="77777777">
      <w:r>
        <w:t>Different companies define different phases in STLC. However, the generic Software Test Life Cycle has the following stages.</w:t>
      </w:r>
    </w:p>
    <w:p w:rsidR="00483796" w:rsidRDefault="00483796" w14:paraId="3899882C" w14:textId="77777777"/>
    <w:p w:rsidR="00483796" w:rsidRDefault="009663B0" w14:paraId="7509C2F8" w14:textId="77777777">
      <w:pPr>
        <w:numPr>
          <w:ilvl w:val="0"/>
          <w:numId w:val="37"/>
        </w:numPr>
      </w:pPr>
      <w:r>
        <w:t>Requirement Analysis</w:t>
      </w:r>
    </w:p>
    <w:p w:rsidR="00483796" w:rsidRDefault="009663B0" w14:paraId="12898CC6" w14:textId="77777777">
      <w:pPr>
        <w:numPr>
          <w:ilvl w:val="0"/>
          <w:numId w:val="37"/>
        </w:numPr>
      </w:pPr>
      <w:r>
        <w:t>Test Planning</w:t>
      </w:r>
    </w:p>
    <w:p w:rsidR="00483796" w:rsidRDefault="009663B0" w14:paraId="41EA31F7" w14:textId="77777777">
      <w:pPr>
        <w:numPr>
          <w:ilvl w:val="0"/>
          <w:numId w:val="37"/>
        </w:numPr>
      </w:pPr>
      <w:r>
        <w:t>Test Development</w:t>
      </w:r>
    </w:p>
    <w:p w:rsidR="00483796" w:rsidRDefault="009663B0" w14:paraId="508BA6BF" w14:textId="77777777">
      <w:pPr>
        <w:numPr>
          <w:ilvl w:val="0"/>
          <w:numId w:val="37"/>
        </w:numPr>
      </w:pPr>
      <w:r>
        <w:lastRenderedPageBreak/>
        <w:t>Test Environment Setup</w:t>
      </w:r>
    </w:p>
    <w:p w:rsidR="00483796" w:rsidRDefault="009663B0" w14:paraId="1888DB4F" w14:textId="77777777">
      <w:pPr>
        <w:numPr>
          <w:ilvl w:val="0"/>
          <w:numId w:val="37"/>
        </w:numPr>
      </w:pPr>
      <w:r>
        <w:t>Test Execution &amp; Closure</w:t>
      </w:r>
    </w:p>
    <w:p w:rsidR="00483796" w:rsidRDefault="009663B0" w14:paraId="55522B15" w14:textId="77777777">
      <w:pPr>
        <w:pStyle w:val="Heading4"/>
      </w:pPr>
      <w:r>
        <w:t>Useful links:</w:t>
      </w:r>
    </w:p>
    <w:p w:rsidR="00483796" w:rsidRDefault="0017260C" w14:paraId="4C4BA61C" w14:textId="77777777">
      <w:pPr>
        <w:numPr>
          <w:ilvl w:val="0"/>
          <w:numId w:val="27"/>
        </w:numPr>
      </w:pPr>
      <w:hyperlink r:id="rId8">
        <w:r w:rsidR="009663B0">
          <w:rPr>
            <w:color w:val="1155CC"/>
            <w:u w:val="single"/>
          </w:rPr>
          <w:t>SDLC VS STLC</w:t>
        </w:r>
      </w:hyperlink>
    </w:p>
    <w:p w:rsidR="00483796" w:rsidRDefault="0017260C" w14:paraId="0D306614" w14:textId="77777777">
      <w:pPr>
        <w:numPr>
          <w:ilvl w:val="0"/>
          <w:numId w:val="27"/>
        </w:numPr>
      </w:pPr>
      <w:hyperlink r:id="rId9">
        <w:r w:rsidR="009663B0">
          <w:rPr>
            <w:color w:val="1155CC"/>
            <w:u w:val="single"/>
          </w:rPr>
          <w:t xml:space="preserve">SDLC </w:t>
        </w:r>
        <w:proofErr w:type="spellStart"/>
        <w:r w:rsidR="009663B0">
          <w:rPr>
            <w:color w:val="1155CC"/>
            <w:u w:val="single"/>
          </w:rPr>
          <w:t>vs</w:t>
        </w:r>
        <w:proofErr w:type="spellEnd"/>
        <w:r w:rsidR="009663B0">
          <w:rPr>
            <w:color w:val="1155CC"/>
            <w:u w:val="single"/>
          </w:rPr>
          <w:t xml:space="preserve"> STLC</w:t>
        </w:r>
      </w:hyperlink>
    </w:p>
    <w:p w:rsidR="00483796" w:rsidRDefault="009663B0" w14:paraId="14C8C1F1" w14:textId="77777777">
      <w:pPr>
        <w:pStyle w:val="Heading5"/>
        <w:rPr>
          <w:highlight w:val="yellow"/>
        </w:rPr>
      </w:pPr>
      <w:r>
        <w:rPr>
          <w:highlight w:val="yellow"/>
        </w:rPr>
        <w:t>Task 2:</w:t>
      </w:r>
    </w:p>
    <w:p w:rsidR="00483796" w:rsidRDefault="009663B0" w14:paraId="74C508A0" w14:textId="77777777">
      <w:r>
        <w:t>Prepare a document listing the parallel comparison of the steps in SDLC and STLC, with examples.</w:t>
      </w:r>
    </w:p>
    <w:p w:rsidR="00483796" w:rsidRDefault="009663B0" w14:paraId="45E8C64E" w14:textId="77777777">
      <w:pPr>
        <w:pStyle w:val="Heading2"/>
      </w:pPr>
      <w:bookmarkStart w:name="_Toc108687275" w:id="8"/>
      <w:r>
        <w:t xml:space="preserve">BRD </w:t>
      </w:r>
      <w:proofErr w:type="spellStart"/>
      <w:r>
        <w:t>vs</w:t>
      </w:r>
      <w:proofErr w:type="spellEnd"/>
      <w:r>
        <w:t xml:space="preserve"> SRS </w:t>
      </w:r>
      <w:proofErr w:type="spellStart"/>
      <w:r>
        <w:t>vs</w:t>
      </w:r>
      <w:proofErr w:type="spellEnd"/>
      <w:r>
        <w:t xml:space="preserve"> FSD:</w:t>
      </w:r>
      <w:bookmarkEnd w:id="8"/>
    </w:p>
    <w:p w:rsidR="00483796" w:rsidRDefault="009663B0" w14:paraId="0E0C72A2" w14:textId="77777777">
      <w:r>
        <w:t xml:space="preserve">The role of formulating a document is to understand fundamentals that will be compelled to develop robust software. Type of record expectation depends upon business type, their criteria, how the company processes, and what kind of software is to be developed. </w:t>
      </w:r>
    </w:p>
    <w:p w:rsidR="00483796" w:rsidRDefault="009663B0" w14:paraId="0E967198" w14:textId="77777777">
      <w:pPr>
        <w:pStyle w:val="Heading3"/>
      </w:pPr>
      <w:bookmarkStart w:name="_Toc108687276" w:id="9"/>
      <w:r>
        <w:t>1. Business Requirement Document (BRD):</w:t>
      </w:r>
      <w:bookmarkEnd w:id="9"/>
    </w:p>
    <w:p w:rsidR="00483796" w:rsidRDefault="009663B0" w14:paraId="3C90854C" w14:textId="77777777">
      <w:r>
        <w:t xml:space="preserve">A business requirements document describes the business solution for a project (i.e., what a new or updated product should do), including the user's </w:t>
      </w:r>
      <w:proofErr w:type="gramStart"/>
      <w:r>
        <w:t>needs(</w:t>
      </w:r>
      <w:proofErr w:type="gramEnd"/>
      <w:r>
        <w:t>requirements) and expectations.</w:t>
      </w:r>
    </w:p>
    <w:p w:rsidR="00483796" w:rsidRDefault="009663B0" w14:paraId="0F568D7A" w14:textId="77777777">
      <w:pPr>
        <w:pStyle w:val="Heading3"/>
        <w:rPr>
          <w:color w:val="000000"/>
        </w:rPr>
      </w:pPr>
      <w:bookmarkStart w:name="_Toc108687277" w:id="10"/>
      <w:r>
        <w:t>2.</w:t>
      </w:r>
      <w:r>
        <w:rPr>
          <w:color w:val="000000"/>
        </w:rPr>
        <w:t xml:space="preserve"> Software Requirement Specification (SRS):</w:t>
      </w:r>
      <w:bookmarkEnd w:id="10"/>
    </w:p>
    <w:p w:rsidR="00483796" w:rsidRDefault="009663B0" w14:paraId="067E4522" w14:textId="77777777">
      <w:r>
        <w:t>A software requirements specification (SRS) is a document that describes what the software will do and how it will be expected to perform. It also describes the functionality the product needs to fulfill all stakeholders’ (business, users) needs.</w:t>
      </w:r>
    </w:p>
    <w:p w:rsidR="00483796" w:rsidRDefault="009663B0" w14:paraId="352EEB97" w14:textId="77777777">
      <w:pPr>
        <w:pStyle w:val="Heading3"/>
        <w:rPr>
          <w:color w:val="000000"/>
        </w:rPr>
      </w:pPr>
      <w:bookmarkStart w:name="_Toc108687278" w:id="11"/>
      <w:r>
        <w:rPr>
          <w:color w:val="000000"/>
        </w:rPr>
        <w:t>3. Functional Specifications Document (FSD):</w:t>
      </w:r>
      <w:bookmarkEnd w:id="11"/>
    </w:p>
    <w:p w:rsidR="00483796" w:rsidRDefault="009663B0" w14:paraId="6410C935" w14:textId="77777777">
      <w:r>
        <w:t xml:space="preserve">A functional specification is a formal document used to describe a product's intended capabilities, appearance, and interactions with users in detail for software developers. </w:t>
      </w:r>
    </w:p>
    <w:p w:rsidR="00483796" w:rsidRDefault="00483796" w14:paraId="7303EFC9" w14:textId="77777777"/>
    <w:p w:rsidR="00483796" w:rsidRDefault="009663B0" w14:paraId="7912E3AF" w14:textId="77777777">
      <w:pPr>
        <w:pStyle w:val="Heading4"/>
        <w:rPr>
          <w:color w:val="000000"/>
        </w:rPr>
      </w:pPr>
      <w:r>
        <w:rPr>
          <w:color w:val="000000"/>
        </w:rPr>
        <w:t>Useful links:</w:t>
      </w:r>
    </w:p>
    <w:p w:rsidR="00483796" w:rsidRDefault="0017260C" w14:paraId="64B59F8B" w14:textId="77777777">
      <w:pPr>
        <w:numPr>
          <w:ilvl w:val="0"/>
          <w:numId w:val="18"/>
        </w:numPr>
      </w:pPr>
      <w:hyperlink r:id="rId10">
        <w:r w:rsidR="009663B0">
          <w:rPr>
            <w:color w:val="1155CC"/>
            <w:u w:val="single"/>
          </w:rPr>
          <w:t xml:space="preserve">BRS </w:t>
        </w:r>
        <w:proofErr w:type="spellStart"/>
        <w:r w:rsidR="009663B0">
          <w:rPr>
            <w:color w:val="1155CC"/>
            <w:u w:val="single"/>
          </w:rPr>
          <w:t>vs</w:t>
        </w:r>
        <w:proofErr w:type="spellEnd"/>
        <w:r w:rsidR="009663B0">
          <w:rPr>
            <w:color w:val="1155CC"/>
            <w:u w:val="single"/>
          </w:rPr>
          <w:t xml:space="preserve"> SRS: Know the Difference</w:t>
        </w:r>
      </w:hyperlink>
    </w:p>
    <w:p w:rsidR="00483796" w:rsidRDefault="0017260C" w14:paraId="26B671C9" w14:textId="77777777">
      <w:pPr>
        <w:numPr>
          <w:ilvl w:val="0"/>
          <w:numId w:val="18"/>
        </w:numPr>
      </w:pPr>
      <w:hyperlink r:id="rId11">
        <w:r w:rsidR="009663B0">
          <w:rPr>
            <w:color w:val="1155CC"/>
            <w:u w:val="single"/>
          </w:rPr>
          <w:t>What is a Functional Specification Document?</w:t>
        </w:r>
      </w:hyperlink>
    </w:p>
    <w:p w:rsidR="00483796" w:rsidRDefault="0017260C" w14:paraId="40380123" w14:textId="77777777">
      <w:pPr>
        <w:numPr>
          <w:ilvl w:val="0"/>
          <w:numId w:val="18"/>
        </w:numPr>
      </w:pPr>
      <w:hyperlink r:id="rId12">
        <w:r w:rsidR="009663B0">
          <w:rPr>
            <w:color w:val="1155CC"/>
            <w:u w:val="single"/>
          </w:rPr>
          <w:t>What is a Functional Requirement? Specification, Types, EXAMPLES</w:t>
        </w:r>
      </w:hyperlink>
    </w:p>
    <w:p w:rsidR="00483796" w:rsidRDefault="009663B0" w14:paraId="3F9082BE" w14:textId="77777777">
      <w:pPr>
        <w:pStyle w:val="Heading5"/>
        <w:rPr>
          <w:highlight w:val="yellow"/>
        </w:rPr>
      </w:pPr>
      <w:r>
        <w:rPr>
          <w:highlight w:val="yellow"/>
        </w:rPr>
        <w:t xml:space="preserve">Task 3: </w:t>
      </w:r>
    </w:p>
    <w:p w:rsidR="00483796" w:rsidRDefault="009663B0" w14:paraId="25F48380" w14:textId="77777777">
      <w:r>
        <w:t>Prepare a document and enlist 3 major differences between BRD, SRS, FSD, with examples.</w:t>
      </w:r>
    </w:p>
    <w:p w:rsidR="00483796" w:rsidRDefault="009663B0" w14:paraId="30657C20" w14:textId="77777777">
      <w:pPr>
        <w:pStyle w:val="Heading1"/>
      </w:pPr>
      <w:bookmarkStart w:name="_Toc108687279" w:id="12"/>
      <w:r>
        <w:lastRenderedPageBreak/>
        <w:t>Days 3-5</w:t>
      </w:r>
      <w:bookmarkEnd w:id="12"/>
    </w:p>
    <w:p w:rsidR="00483796" w:rsidRDefault="009663B0" w14:paraId="40579B10" w14:textId="77777777">
      <w:pPr>
        <w:pStyle w:val="Heading2"/>
      </w:pPr>
      <w:bookmarkStart w:name="_Toc108687280" w:id="13"/>
      <w:r>
        <w:t xml:space="preserve">QA </w:t>
      </w:r>
      <w:proofErr w:type="spellStart"/>
      <w:r>
        <w:t>vs</w:t>
      </w:r>
      <w:proofErr w:type="spellEnd"/>
      <w:r>
        <w:t xml:space="preserve"> QC</w:t>
      </w:r>
      <w:bookmarkEnd w:id="13"/>
    </w:p>
    <w:p w:rsidR="00483796" w:rsidRDefault="009663B0" w14:paraId="7BE47A91" w14:textId="77777777">
      <w:pPr>
        <w:pStyle w:val="Heading3"/>
      </w:pPr>
      <w:bookmarkStart w:name="_Toc108687281" w:id="14"/>
      <w:r>
        <w:t>What is Quality Assurance (QA)?</w:t>
      </w:r>
      <w:bookmarkEnd w:id="14"/>
    </w:p>
    <w:p w:rsidR="00483796" w:rsidRDefault="009663B0" w14:paraId="073F1101" w14:textId="77777777">
      <w:pPr>
        <w:rPr>
          <w:b/>
        </w:rPr>
      </w:pPr>
      <w:r>
        <w:t xml:space="preserve">Quality assurance (QA) is a way of preventing mistakes and defects in manufactured products and avoiding problems when delivering products or services to customers; which </w:t>
      </w:r>
      <w:hyperlink r:id="rId13">
        <w:r>
          <w:rPr>
            <w:color w:val="1155CC"/>
            <w:u w:val="single"/>
          </w:rPr>
          <w:t>ISO 9000</w:t>
        </w:r>
      </w:hyperlink>
      <w:r>
        <w:t xml:space="preserve"> defines as </w:t>
      </w:r>
      <w:r>
        <w:rPr>
          <w:b/>
        </w:rPr>
        <w:t xml:space="preserve">"part of </w:t>
      </w:r>
      <w:hyperlink r:id="rId14">
        <w:r>
          <w:rPr>
            <w:b/>
            <w:color w:val="1155CC"/>
            <w:u w:val="single"/>
          </w:rPr>
          <w:t>quality management</w:t>
        </w:r>
      </w:hyperlink>
      <w:r>
        <w:rPr>
          <w:b/>
        </w:rPr>
        <w:t xml:space="preserve"> focused on providing confidence that quality requirements will be fulfilled".</w:t>
      </w:r>
    </w:p>
    <w:p w:rsidR="00483796" w:rsidRDefault="009663B0" w14:paraId="197BFE73" w14:textId="77777777">
      <w:pPr>
        <w:rPr>
          <w:b/>
        </w:rPr>
      </w:pPr>
      <w:r>
        <w:rPr>
          <w:b/>
        </w:rPr>
        <w:t xml:space="preserve">Quality planning </w:t>
      </w:r>
    </w:p>
    <w:p w:rsidR="00483796" w:rsidRDefault="009663B0" w14:paraId="44DD4643" w14:textId="77777777">
      <w:pPr>
        <w:rPr>
          <w:b/>
        </w:rPr>
      </w:pPr>
      <w:r>
        <w:rPr>
          <w:b/>
        </w:rPr>
        <w:t xml:space="preserve">Quality Assurance </w:t>
      </w:r>
    </w:p>
    <w:p w:rsidR="00483796" w:rsidRDefault="009663B0" w14:paraId="77DD52ED" w14:textId="77777777">
      <w:pPr>
        <w:rPr>
          <w:b/>
        </w:rPr>
      </w:pPr>
      <w:r>
        <w:rPr>
          <w:b/>
        </w:rPr>
        <w:t xml:space="preserve">Quality control </w:t>
      </w:r>
    </w:p>
    <w:p w:rsidR="00483796" w:rsidRDefault="009663B0" w14:paraId="00C33F18" w14:textId="77777777">
      <w:pPr>
        <w:rPr>
          <w:b/>
        </w:rPr>
      </w:pPr>
      <w:r>
        <w:rPr>
          <w:b/>
        </w:rPr>
        <w:t xml:space="preserve">Quality improvement </w:t>
      </w:r>
    </w:p>
    <w:p w:rsidR="00483796" w:rsidRDefault="009663B0" w14:paraId="5D582BE5" w14:textId="77777777">
      <w:pPr>
        <w:pStyle w:val="Heading3"/>
      </w:pPr>
      <w:bookmarkStart w:name="_Toc108687282" w:id="15"/>
      <w:r>
        <w:t>What is Quality Control (QC)?</w:t>
      </w:r>
      <w:bookmarkEnd w:id="15"/>
    </w:p>
    <w:p w:rsidR="00483796" w:rsidRDefault="009663B0" w14:paraId="1A98E888" w14:textId="77777777">
      <w:r>
        <w:t xml:space="preserve">Quality control (QC) is a process by which entities review the quality of all factors involved in production. </w:t>
      </w:r>
      <w:hyperlink r:id="rId15">
        <w:r>
          <w:rPr>
            <w:color w:val="1155CC"/>
            <w:u w:val="single"/>
          </w:rPr>
          <w:t>ISO 9000</w:t>
        </w:r>
      </w:hyperlink>
      <w:r>
        <w:t xml:space="preserve"> defines quality control as </w:t>
      </w:r>
      <w:r>
        <w:rPr>
          <w:b/>
        </w:rPr>
        <w:t>"A part of quality management focused on fulfilling quality requirements"</w:t>
      </w:r>
      <w:r>
        <w:t>.</w:t>
      </w:r>
    </w:p>
    <w:p w:rsidR="00483796" w:rsidRDefault="009663B0" w14:paraId="771D5D67" w14:textId="77777777">
      <w:pPr>
        <w:pStyle w:val="Heading3"/>
      </w:pPr>
      <w:bookmarkStart w:name="_Toc108687283" w:id="16"/>
      <w:r>
        <w:t>What is The Difference between QA/QC?</w:t>
      </w:r>
      <w:bookmarkEnd w:id="16"/>
    </w:p>
    <w:p w:rsidR="00483796" w:rsidRDefault="009663B0" w14:paraId="3C953ADE" w14:textId="77777777">
      <w:r>
        <w:t xml:space="preserve">QA and QC are closely related concepts and both are </w:t>
      </w:r>
      <w:r>
        <w:rPr>
          <w:b/>
        </w:rPr>
        <w:t>aspects of quality management</w:t>
      </w:r>
      <w:r>
        <w:t>, they are fundamentally different in their focus: QC is used to verify the quality of the output; QA is the process of managing for quality.</w:t>
      </w:r>
      <w:r>
        <w:br/>
      </w:r>
      <w:r>
        <w:rPr>
          <w:b/>
        </w:rPr>
        <w:t>Example</w:t>
      </w:r>
      <w:proofErr w:type="gramStart"/>
      <w:r>
        <w:rPr>
          <w:b/>
        </w:rPr>
        <w:t>:</w:t>
      </w:r>
      <w:proofErr w:type="gramEnd"/>
      <w:r>
        <w:br/>
      </w:r>
      <w:r>
        <w:t xml:space="preserve">Quality Assurance is like following all the Quality processes for any project or product from development to deployment by following the Quality standards like ISO standards. Quality Control is like testing the deliverable product/project. </w:t>
      </w:r>
      <w:proofErr w:type="gramStart"/>
      <w:r>
        <w:t>it</w:t>
      </w:r>
      <w:proofErr w:type="gramEnd"/>
      <w:r>
        <w:t xml:space="preserve"> should be according to the client’s requirements.</w:t>
      </w:r>
    </w:p>
    <w:p w:rsidR="00483796" w:rsidRDefault="009663B0" w14:paraId="440039A1" w14:textId="77777777">
      <w:r>
        <w:t>Examples of quality assurance activities include process checklists, process standards, process documentation, and project audit. Examples of quality control activities include inspection, deliverable peer reviews, and the software testing process.</w:t>
      </w:r>
      <w:r>
        <w:br/>
      </w:r>
      <w:r>
        <w:br/>
      </w:r>
      <w:r>
        <w:rPr>
          <w:b/>
        </w:rPr>
        <w:t>Real-World Example</w:t>
      </w:r>
      <w:proofErr w:type="gramStart"/>
      <w:r>
        <w:rPr>
          <w:b/>
        </w:rPr>
        <w:t>:</w:t>
      </w:r>
      <w:proofErr w:type="gramEnd"/>
      <w:r>
        <w:br/>
      </w:r>
      <w:r>
        <w:t>Let’s suppose we are developing any Software/Web App. Quality Assurance in this is that we should follow the quality standards/format at every stage like development(best coding practices), SRS/Test Planning document should be according to the industry standards. In QC we only perform the testing to make sure that it should not have any bugs.</w:t>
      </w:r>
    </w:p>
    <w:p w:rsidR="00483796" w:rsidRDefault="009663B0" w14:paraId="57AFAD4E" w14:textId="77777777">
      <w:pPr>
        <w:pStyle w:val="Heading4"/>
      </w:pPr>
      <w:r>
        <w:t xml:space="preserve">Useful links: </w:t>
      </w:r>
    </w:p>
    <w:p w:rsidR="00483796" w:rsidRDefault="0017260C" w14:paraId="09985EAF" w14:textId="77777777">
      <w:pPr>
        <w:numPr>
          <w:ilvl w:val="0"/>
          <w:numId w:val="12"/>
        </w:numPr>
      </w:pPr>
      <w:hyperlink r:id="rId16">
        <w:r w:rsidR="009663B0">
          <w:rPr>
            <w:color w:val="1155CC"/>
            <w:u w:val="single"/>
          </w:rPr>
          <w:t xml:space="preserve">Quality Assurance </w:t>
        </w:r>
        <w:proofErr w:type="spellStart"/>
        <w:r w:rsidR="009663B0">
          <w:rPr>
            <w:color w:val="1155CC"/>
            <w:u w:val="single"/>
          </w:rPr>
          <w:t>Vs</w:t>
        </w:r>
        <w:proofErr w:type="spellEnd"/>
        <w:r w:rsidR="009663B0">
          <w:rPr>
            <w:color w:val="1155CC"/>
            <w:u w:val="single"/>
          </w:rPr>
          <w:t xml:space="preserve"> Quality Control: What's the Difference?</w:t>
        </w:r>
      </w:hyperlink>
    </w:p>
    <w:p w:rsidR="00483796" w:rsidRDefault="0017260C" w14:paraId="35750EC8" w14:textId="77777777">
      <w:pPr>
        <w:numPr>
          <w:ilvl w:val="0"/>
          <w:numId w:val="12"/>
        </w:numPr>
      </w:pPr>
      <w:hyperlink r:id="rId17">
        <w:r w:rsidR="009663B0">
          <w:rPr>
            <w:color w:val="1155CC"/>
            <w:u w:val="single"/>
          </w:rPr>
          <w:t>Quality Assurance vs. Quality Control: What's the Difference?</w:t>
        </w:r>
      </w:hyperlink>
    </w:p>
    <w:p w:rsidR="00483796" w:rsidRDefault="0017260C" w14:paraId="66C4D2C4" w14:textId="77777777">
      <w:pPr>
        <w:numPr>
          <w:ilvl w:val="0"/>
          <w:numId w:val="12"/>
        </w:numPr>
      </w:pPr>
      <w:hyperlink r:id="rId18">
        <w:r w:rsidR="009663B0">
          <w:rPr>
            <w:color w:val="1155CC"/>
            <w:u w:val="single"/>
          </w:rPr>
          <w:t>Difference Between QA and QC</w:t>
        </w:r>
      </w:hyperlink>
    </w:p>
    <w:p w:rsidR="00483796" w:rsidRDefault="009663B0" w14:paraId="27D68751" w14:textId="77777777">
      <w:pPr>
        <w:pStyle w:val="Heading5"/>
        <w:rPr>
          <w:highlight w:val="yellow"/>
        </w:rPr>
      </w:pPr>
      <w:r>
        <w:rPr>
          <w:highlight w:val="yellow"/>
        </w:rPr>
        <w:t xml:space="preserve">Task 4: </w:t>
      </w:r>
    </w:p>
    <w:p w:rsidR="00483796" w:rsidRDefault="009663B0" w14:paraId="6C11E74B" w14:textId="77777777">
      <w:r>
        <w:t>Statement Coverage and Path Finding is performed in QA or QC? Explain with justifications according to your understanding.</w:t>
      </w:r>
    </w:p>
    <w:p w:rsidR="00483796" w:rsidRDefault="009663B0" w14:paraId="05E32348" w14:textId="77777777">
      <w:pPr>
        <w:pStyle w:val="Heading2"/>
      </w:pPr>
      <w:bookmarkStart w:name="_Toc108687284" w:id="17"/>
      <w:r>
        <w:t>Defect Life Cycle</w:t>
      </w:r>
      <w:bookmarkEnd w:id="17"/>
      <w:r>
        <w:t xml:space="preserve"> </w:t>
      </w:r>
    </w:p>
    <w:p w:rsidR="00483796" w:rsidRDefault="009663B0" w14:paraId="75CD3E85" w14:textId="77777777">
      <w:r>
        <w:t xml:space="preserve">The </w:t>
      </w:r>
      <w:hyperlink r:id="rId19">
        <w:r>
          <w:rPr>
            <w:color w:val="1155CC"/>
            <w:u w:val="single"/>
          </w:rPr>
          <w:t>defect</w:t>
        </w:r>
      </w:hyperlink>
      <w:r>
        <w:t xml:space="preserve"> life cycle, </w:t>
      </w:r>
      <w:r>
        <w:rPr>
          <w:b/>
        </w:rPr>
        <w:t>also known as the Bug Life cycle</w:t>
      </w:r>
      <w:r>
        <w:t xml:space="preserve"> is the journey of a defect cycle, which a defect goes through during its lifetime. </w:t>
      </w:r>
    </w:p>
    <w:p w:rsidR="00483796" w:rsidRDefault="009663B0" w14:paraId="5DE46B73" w14:textId="77777777">
      <w:r>
        <w:t>Defect Life Cycle - Workflow:</w:t>
      </w:r>
    </w:p>
    <w:p w:rsidR="00483796" w:rsidRDefault="009663B0" w14:paraId="1EFB13CA" w14:textId="77777777">
      <w:pPr>
        <w:jc w:val="center"/>
      </w:pPr>
      <w:r>
        <w:rPr>
          <w:noProof/>
          <w:lang w:val="en-US"/>
        </w:rPr>
        <w:drawing>
          <wp:inline distT="114300" distB="114300" distL="114300" distR="114300" wp14:anchorId="0B3388B2" wp14:editId="530FD0D5">
            <wp:extent cx="4371975" cy="31527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4371975" cy="3152775"/>
                    </a:xfrm>
                    <a:prstGeom prst="rect">
                      <a:avLst/>
                    </a:prstGeom>
                    <a:ln/>
                  </pic:spPr>
                </pic:pic>
              </a:graphicData>
            </a:graphic>
          </wp:inline>
        </w:drawing>
      </w:r>
    </w:p>
    <w:p w:rsidR="00483796" w:rsidRDefault="009663B0" w14:paraId="2132ED46" w14:textId="77777777">
      <w:pPr>
        <w:pStyle w:val="Heading3"/>
      </w:pPr>
      <w:r>
        <w:br/>
      </w:r>
      <w:r>
        <w:br/>
      </w:r>
      <w:bookmarkStart w:name="_Toc108687285" w:id="18"/>
      <w:r>
        <w:t>States in Defect Life Cycle:</w:t>
      </w:r>
      <w:bookmarkEnd w:id="18"/>
    </w:p>
    <w:p w:rsidR="00483796" w:rsidRDefault="009663B0" w14:paraId="39C55572" w14:textId="77777777">
      <w:pPr>
        <w:numPr>
          <w:ilvl w:val="0"/>
          <w:numId w:val="38"/>
        </w:numPr>
      </w:pPr>
      <w:r>
        <w:rPr>
          <w:b/>
        </w:rPr>
        <w:t>New</w:t>
      </w:r>
      <w:r>
        <w:t xml:space="preserve"> - Potential defect that is raised and yet to be validated.</w:t>
      </w:r>
    </w:p>
    <w:p w:rsidR="00483796" w:rsidRDefault="009663B0" w14:paraId="626BC709" w14:textId="77777777">
      <w:pPr>
        <w:numPr>
          <w:ilvl w:val="0"/>
          <w:numId w:val="38"/>
        </w:numPr>
      </w:pPr>
      <w:r>
        <w:rPr>
          <w:b/>
        </w:rPr>
        <w:t>Assigned</w:t>
      </w:r>
      <w:r>
        <w:t xml:space="preserve"> - Assigned against a development team to address it but not yet resolved.</w:t>
      </w:r>
    </w:p>
    <w:p w:rsidR="00483796" w:rsidRDefault="009663B0" w14:paraId="5BBF8F31" w14:textId="77777777">
      <w:pPr>
        <w:numPr>
          <w:ilvl w:val="0"/>
          <w:numId w:val="38"/>
        </w:numPr>
      </w:pPr>
      <w:r>
        <w:rPr>
          <w:b/>
        </w:rPr>
        <w:t>Active</w:t>
      </w:r>
      <w:r>
        <w:t xml:space="preserve"> - The Defect is being addressed by the developer and the investigation is in progress. At this stage there are two possible outcomes; </w:t>
      </w:r>
      <w:proofErr w:type="spellStart"/>
      <w:r>
        <w:t>viz</w:t>
      </w:r>
      <w:proofErr w:type="spellEnd"/>
      <w:r>
        <w:t xml:space="preserve"> - Deferred or Rejected.</w:t>
      </w:r>
    </w:p>
    <w:p w:rsidR="00483796" w:rsidRDefault="009663B0" w14:paraId="5EE52C5B" w14:textId="77777777">
      <w:pPr>
        <w:numPr>
          <w:ilvl w:val="0"/>
          <w:numId w:val="38"/>
        </w:numPr>
      </w:pPr>
      <w:r>
        <w:rPr>
          <w:b/>
        </w:rPr>
        <w:t>Test</w:t>
      </w:r>
      <w:r>
        <w:t xml:space="preserve"> - The Defect is fixed and ready for testing.</w:t>
      </w:r>
    </w:p>
    <w:p w:rsidR="00483796" w:rsidRDefault="009663B0" w14:paraId="18E38BEF" w14:textId="77777777">
      <w:pPr>
        <w:numPr>
          <w:ilvl w:val="0"/>
          <w:numId w:val="38"/>
        </w:numPr>
      </w:pPr>
      <w:r>
        <w:rPr>
          <w:b/>
        </w:rPr>
        <w:t>Verified</w:t>
      </w:r>
      <w:r>
        <w:t xml:space="preserve"> - The Defect that is retested and the test has been verified by QA.</w:t>
      </w:r>
    </w:p>
    <w:p w:rsidR="00483796" w:rsidRDefault="009663B0" w14:paraId="6C7C0060" w14:textId="77777777">
      <w:pPr>
        <w:numPr>
          <w:ilvl w:val="0"/>
          <w:numId w:val="38"/>
        </w:numPr>
      </w:pPr>
      <w:r>
        <w:rPr>
          <w:b/>
        </w:rPr>
        <w:t xml:space="preserve">Closed </w:t>
      </w:r>
      <w:r>
        <w:t>- The final state of the defect that can be closed after the QA retesting or can be closed if the defect is duplicate or considered as NOT a defect.</w:t>
      </w:r>
    </w:p>
    <w:p w:rsidR="00483796" w:rsidRDefault="009663B0" w14:paraId="6C2757B0" w14:textId="77777777">
      <w:pPr>
        <w:numPr>
          <w:ilvl w:val="0"/>
          <w:numId w:val="38"/>
        </w:numPr>
      </w:pPr>
      <w:r>
        <w:rPr>
          <w:b/>
        </w:rPr>
        <w:t xml:space="preserve">Reopened </w:t>
      </w:r>
      <w:r>
        <w:t>- When the defect is NOT fixed, QA reopens/reactivates the defect.</w:t>
      </w:r>
    </w:p>
    <w:p w:rsidR="00483796" w:rsidRDefault="009663B0" w14:paraId="3C5BDBAC" w14:textId="77777777">
      <w:pPr>
        <w:numPr>
          <w:ilvl w:val="0"/>
          <w:numId w:val="38"/>
        </w:numPr>
      </w:pPr>
      <w:r>
        <w:rPr>
          <w:b/>
        </w:rPr>
        <w:lastRenderedPageBreak/>
        <w:t xml:space="preserve">Deferred </w:t>
      </w:r>
      <w:r>
        <w:t>- When a defect cannot be addressed in that particular cycle it is deferred to a future release.</w:t>
      </w:r>
    </w:p>
    <w:p w:rsidR="00483796" w:rsidRDefault="009663B0" w14:paraId="2B071C25" w14:textId="77777777">
      <w:pPr>
        <w:numPr>
          <w:ilvl w:val="0"/>
          <w:numId w:val="38"/>
        </w:numPr>
      </w:pPr>
      <w:r>
        <w:rPr>
          <w:b/>
        </w:rPr>
        <w:t xml:space="preserve">Rejected </w:t>
      </w:r>
      <w:r>
        <w:t xml:space="preserve">- A defect can be rejected for any of the 3 reasons; </w:t>
      </w:r>
      <w:proofErr w:type="spellStart"/>
      <w:r>
        <w:t>viz</w:t>
      </w:r>
      <w:proofErr w:type="spellEnd"/>
      <w:r>
        <w:t xml:space="preserve"> - duplicate defect, NOT a Defect, Non Reproducible.</w:t>
      </w:r>
    </w:p>
    <w:p w:rsidR="00483796" w:rsidRDefault="009663B0" w14:paraId="4ACF75EE" w14:textId="77777777">
      <w:pPr>
        <w:pStyle w:val="Heading4"/>
      </w:pPr>
      <w:r>
        <w:t>Useful Links:</w:t>
      </w:r>
    </w:p>
    <w:p w:rsidR="00483796" w:rsidRDefault="009663B0" w14:paraId="13EC1809" w14:textId="77777777">
      <w:pPr>
        <w:numPr>
          <w:ilvl w:val="0"/>
          <w:numId w:val="23"/>
        </w:numPr>
      </w:pPr>
      <w:r>
        <w:t xml:space="preserve"> </w:t>
      </w:r>
      <w:hyperlink r:id="rId21">
        <w:r>
          <w:rPr>
            <w:color w:val="1155CC"/>
            <w:u w:val="single"/>
          </w:rPr>
          <w:t xml:space="preserve">Defect Life Cycle </w:t>
        </w:r>
      </w:hyperlink>
    </w:p>
    <w:p w:rsidR="00483796" w:rsidRDefault="009663B0" w14:paraId="6362CC50" w14:textId="77777777">
      <w:pPr>
        <w:numPr>
          <w:ilvl w:val="0"/>
          <w:numId w:val="23"/>
        </w:numPr>
      </w:pPr>
      <w:r>
        <w:t xml:space="preserve"> </w:t>
      </w:r>
      <w:hyperlink r:id="rId22">
        <w:r>
          <w:rPr>
            <w:color w:val="1155CC"/>
            <w:u w:val="single"/>
          </w:rPr>
          <w:t>Defect Life Cycle(blog)</w:t>
        </w:r>
      </w:hyperlink>
    </w:p>
    <w:p w:rsidR="00483796" w:rsidRDefault="009663B0" w14:paraId="6044F7FF" w14:textId="77777777">
      <w:pPr>
        <w:numPr>
          <w:ilvl w:val="0"/>
          <w:numId w:val="23"/>
        </w:numPr>
      </w:pPr>
      <w:r>
        <w:t xml:space="preserve"> </w:t>
      </w:r>
      <w:hyperlink r:id="rId23">
        <w:r>
          <w:rPr>
            <w:color w:val="1155CC"/>
            <w:u w:val="single"/>
          </w:rPr>
          <w:t>Defect life Cycle</w:t>
        </w:r>
      </w:hyperlink>
    </w:p>
    <w:p w:rsidR="00483796" w:rsidRDefault="009663B0" w14:paraId="50EAD0CC" w14:textId="77777777">
      <w:pPr>
        <w:pStyle w:val="Heading2"/>
      </w:pPr>
      <w:bookmarkStart w:name="_Toc108687286" w:id="19"/>
      <w:r>
        <w:t>Bug Reporting</w:t>
      </w:r>
      <w:bookmarkEnd w:id="19"/>
    </w:p>
    <w:p w:rsidR="00483796" w:rsidRDefault="0017260C" w14:paraId="5B58EFCF" w14:textId="77777777">
      <w:hyperlink r:id="rId24">
        <w:r w:rsidR="009663B0">
          <w:rPr>
            <w:color w:val="1155CC"/>
            <w:u w:val="single"/>
          </w:rPr>
          <w:t>How to report a Bug?</w:t>
        </w:r>
      </w:hyperlink>
    </w:p>
    <w:p w:rsidR="00483796" w:rsidRDefault="009663B0" w14:paraId="7DF4BFE6" w14:textId="77777777">
      <w:pPr>
        <w:pStyle w:val="Heading5"/>
        <w:rPr>
          <w:highlight w:val="yellow"/>
        </w:rPr>
      </w:pPr>
      <w:r>
        <w:rPr>
          <w:highlight w:val="yellow"/>
        </w:rPr>
        <w:t>Task 5:</w:t>
      </w:r>
    </w:p>
    <w:p w:rsidR="00483796" w:rsidRDefault="009663B0" w14:paraId="3172C361" w14:textId="77777777">
      <w:r>
        <w:t>Identify and report maximum bugs present on</w:t>
      </w:r>
      <w:hyperlink r:id="rId25">
        <w:r>
          <w:t xml:space="preserve"> </w:t>
        </w:r>
      </w:hyperlink>
      <w:hyperlink r:id="rId26">
        <w:r>
          <w:rPr>
            <w:color w:val="1155CC"/>
            <w:u w:val="single"/>
          </w:rPr>
          <w:t>https://www.demoblaze.com/</w:t>
        </w:r>
      </w:hyperlink>
      <w:r>
        <w:t xml:space="preserve"> by performing manual testing using the bug reporting template, spend ~2-3 hours on this activity and try to find maximum bugs and cover maximum functionality in maximum depth.</w:t>
      </w:r>
    </w:p>
    <w:p w:rsidR="00483796" w:rsidRDefault="009663B0" w14:paraId="1ABE3E93" w14:textId="77777777">
      <w:pPr>
        <w:pStyle w:val="Heading2"/>
      </w:pPr>
      <w:bookmarkStart w:name="_Toc108687287" w:id="20"/>
      <w:r>
        <w:t>Bug Triage:</w:t>
      </w:r>
      <w:bookmarkEnd w:id="20"/>
    </w:p>
    <w:p w:rsidR="00483796" w:rsidRDefault="009663B0" w14:paraId="0F735B2E" w14:textId="77777777">
      <w:r>
        <w:t xml:space="preserve">The term Triage is used in Software Testing to define </w:t>
      </w:r>
      <w:r>
        <w:rPr>
          <w:b/>
        </w:rPr>
        <w:t>the severity and priority of defects</w:t>
      </w:r>
      <w:r>
        <w:t>. Defect triage is a process or mechanism where each defect is prioritized based on its severity, risk, reoccurrence, etc.</w:t>
      </w:r>
    </w:p>
    <w:p w:rsidR="00483796" w:rsidRDefault="009663B0" w14:paraId="577DBC04" w14:textId="77777777">
      <w:pPr>
        <w:pStyle w:val="Heading4"/>
      </w:pPr>
      <w:r>
        <w:t>Useful Links:</w:t>
      </w:r>
    </w:p>
    <w:p w:rsidR="00483796" w:rsidRDefault="0017260C" w14:paraId="0DA2CA29" w14:textId="77777777">
      <w:pPr>
        <w:numPr>
          <w:ilvl w:val="0"/>
          <w:numId w:val="14"/>
        </w:numPr>
      </w:pPr>
      <w:hyperlink r:id="rId27">
        <w:r w:rsidR="009663B0">
          <w:rPr>
            <w:color w:val="1155CC"/>
            <w:u w:val="single"/>
          </w:rPr>
          <w:t xml:space="preserve">Bug triage </w:t>
        </w:r>
      </w:hyperlink>
    </w:p>
    <w:p w:rsidR="00483796" w:rsidRDefault="0017260C" w14:paraId="39323F2B" w14:textId="77777777">
      <w:pPr>
        <w:numPr>
          <w:ilvl w:val="0"/>
          <w:numId w:val="14"/>
        </w:numPr>
      </w:pPr>
      <w:hyperlink r:id="rId28">
        <w:r w:rsidR="009663B0">
          <w:rPr>
            <w:color w:val="1155CC"/>
            <w:u w:val="single"/>
          </w:rPr>
          <w:t>Defect triage process meeting</w:t>
        </w:r>
      </w:hyperlink>
    </w:p>
    <w:p w:rsidR="00483796" w:rsidRDefault="009663B0" w14:paraId="57AE17E8" w14:textId="77777777">
      <w:pPr>
        <w:pStyle w:val="Heading2"/>
      </w:pPr>
      <w:bookmarkStart w:name="_Toc108687288" w:id="21"/>
      <w:r>
        <w:t>Test Plan and Test Strategy:</w:t>
      </w:r>
      <w:bookmarkEnd w:id="21"/>
    </w:p>
    <w:p w:rsidR="00483796" w:rsidRDefault="009663B0" w14:paraId="4CD7FD77" w14:textId="77777777">
      <w:pPr>
        <w:pStyle w:val="Heading3"/>
      </w:pPr>
      <w:bookmarkStart w:name="_Toc108687289" w:id="22"/>
      <w:r>
        <w:t>Test Plan:</w:t>
      </w:r>
      <w:bookmarkEnd w:id="22"/>
    </w:p>
    <w:p w:rsidR="00483796" w:rsidRDefault="009663B0" w14:paraId="1523A470" w14:textId="77777777">
      <w:r>
        <w:t xml:space="preserve">A test plan is </w:t>
      </w:r>
      <w:r>
        <w:rPr>
          <w:b/>
        </w:rPr>
        <w:t>a document detailing the objectives, resources, and processes</w:t>
      </w:r>
      <w:r>
        <w:t xml:space="preserve"> for a specific test for a</w:t>
      </w:r>
      <w:hyperlink r:id="rId29">
        <w:r>
          <w:rPr>
            <w:color w:val="1155CC"/>
            <w:u w:val="single"/>
          </w:rPr>
          <w:t xml:space="preserve"> software</w:t>
        </w:r>
      </w:hyperlink>
      <w:r>
        <w:t xml:space="preserve"> or hardware product. The plan typically contains a detailed understanding of the eventual </w:t>
      </w:r>
      <w:hyperlink r:id="rId30">
        <w:r>
          <w:rPr>
            <w:color w:val="1155CC"/>
            <w:u w:val="single"/>
          </w:rPr>
          <w:t>workflow</w:t>
        </w:r>
      </w:hyperlink>
      <w:r>
        <w:t xml:space="preserve">. </w:t>
      </w:r>
      <w:r>
        <w:br/>
      </w:r>
      <w:r>
        <w:t xml:space="preserve">Example: </w:t>
      </w:r>
      <w:hyperlink r:id="rId31">
        <w:r>
          <w:rPr>
            <w:color w:val="1155CC"/>
            <w:u w:val="single"/>
          </w:rPr>
          <w:t>Test Plan Template: Sample Document with Web Application Example</w:t>
        </w:r>
      </w:hyperlink>
      <w:r>
        <w:t xml:space="preserve"> </w:t>
      </w:r>
    </w:p>
    <w:p w:rsidR="00483796" w:rsidRDefault="009663B0" w14:paraId="136806E0" w14:textId="77777777">
      <w:pPr>
        <w:pStyle w:val="Heading3"/>
      </w:pPr>
      <w:bookmarkStart w:name="_Toc108687290" w:id="23"/>
      <w:r>
        <w:t>Test Strategy:</w:t>
      </w:r>
      <w:bookmarkEnd w:id="23"/>
    </w:p>
    <w:p w:rsidR="00483796" w:rsidRDefault="009663B0" w14:paraId="18DC7CF8" w14:textId="77777777">
      <w:r>
        <w:rPr>
          <w:b/>
        </w:rPr>
        <w:t>Test Strategy</w:t>
      </w:r>
      <w:r>
        <w:t xml:space="preserve"> is a plan for </w:t>
      </w:r>
      <w:r>
        <w:rPr>
          <w:b/>
        </w:rPr>
        <w:t>defining an approach to the Software Testing Life Cycle</w:t>
      </w:r>
      <w:r>
        <w:t xml:space="preserve"> (STLC). It guides QA teams to define</w:t>
      </w:r>
      <w:hyperlink r:id="rId32">
        <w:r>
          <w:t xml:space="preserve"> </w:t>
        </w:r>
      </w:hyperlink>
      <w:hyperlink r:id="rId33">
        <w:r>
          <w:rPr>
            <w:color w:val="1155CC"/>
            <w:u w:val="single"/>
          </w:rPr>
          <w:t>Test Coverage</w:t>
        </w:r>
      </w:hyperlink>
      <w:r>
        <w:rPr>
          <w:color w:val="1155CC"/>
          <w:u w:val="single"/>
        </w:rPr>
        <w:t xml:space="preserve"> </w:t>
      </w:r>
      <w:r>
        <w:t xml:space="preserve">and testing scope. It helps testers get a clear </w:t>
      </w:r>
      <w:r>
        <w:lastRenderedPageBreak/>
        <w:t xml:space="preserve">picture of the project at any instance. The possibility of missing any test activity is very low when there is a proper test strategy in place. </w:t>
      </w:r>
    </w:p>
    <w:p w:rsidR="00483796" w:rsidRDefault="009663B0" w14:paraId="5DB2F568" w14:textId="77777777">
      <w:pPr>
        <w:pStyle w:val="Heading4"/>
      </w:pPr>
      <w:r>
        <w:t xml:space="preserve">Useful links: </w:t>
      </w:r>
    </w:p>
    <w:p w:rsidR="00483796" w:rsidRDefault="0017260C" w14:paraId="357D8347" w14:textId="77777777">
      <w:pPr>
        <w:numPr>
          <w:ilvl w:val="0"/>
          <w:numId w:val="13"/>
        </w:numPr>
      </w:pPr>
      <w:hyperlink r:id="rId34">
        <w:r w:rsidR="009663B0">
          <w:rPr>
            <w:color w:val="1155CC"/>
            <w:u w:val="single"/>
          </w:rPr>
          <w:t xml:space="preserve">Test Plan </w:t>
        </w:r>
        <w:proofErr w:type="spellStart"/>
        <w:r w:rsidR="009663B0">
          <w:rPr>
            <w:color w:val="1155CC"/>
            <w:u w:val="single"/>
          </w:rPr>
          <w:t>vs</w:t>
        </w:r>
        <w:proofErr w:type="spellEnd"/>
        <w:r w:rsidR="009663B0">
          <w:rPr>
            <w:color w:val="1155CC"/>
            <w:u w:val="single"/>
          </w:rPr>
          <w:t xml:space="preserve"> Test Strategy</w:t>
        </w:r>
      </w:hyperlink>
      <w:r w:rsidR="009663B0">
        <w:t xml:space="preserve"> </w:t>
      </w:r>
    </w:p>
    <w:p w:rsidR="00483796" w:rsidRDefault="0017260C" w14:paraId="2B22153C" w14:textId="77777777">
      <w:pPr>
        <w:numPr>
          <w:ilvl w:val="0"/>
          <w:numId w:val="13"/>
        </w:numPr>
      </w:pPr>
      <w:hyperlink r:id="rId35">
        <w:r w:rsidR="009663B0">
          <w:rPr>
            <w:color w:val="1155CC"/>
            <w:u w:val="single"/>
          </w:rPr>
          <w:t>How to create a Test Strategy</w:t>
        </w:r>
      </w:hyperlink>
    </w:p>
    <w:p w:rsidR="00483796" w:rsidRDefault="0017260C" w14:paraId="55955B7D" w14:textId="77777777">
      <w:pPr>
        <w:numPr>
          <w:ilvl w:val="0"/>
          <w:numId w:val="13"/>
        </w:numPr>
      </w:pPr>
      <w:hyperlink r:id="rId36">
        <w:r w:rsidR="009663B0">
          <w:rPr>
            <w:color w:val="1155CC"/>
            <w:u w:val="single"/>
          </w:rPr>
          <w:t>How to create a Test Plan</w:t>
        </w:r>
      </w:hyperlink>
    </w:p>
    <w:p w:rsidR="00483796" w:rsidRDefault="0017260C" w14:paraId="5DE3A931" w14:textId="77777777">
      <w:pPr>
        <w:numPr>
          <w:ilvl w:val="0"/>
          <w:numId w:val="13"/>
        </w:numPr>
      </w:pPr>
      <w:hyperlink r:id="rId37">
        <w:r w:rsidR="009663B0">
          <w:rPr>
            <w:color w:val="1155CC"/>
            <w:u w:val="single"/>
          </w:rPr>
          <w:t>Test Plan Templates</w:t>
        </w:r>
      </w:hyperlink>
    </w:p>
    <w:p w:rsidR="00483796" w:rsidRDefault="009663B0" w14:paraId="01DEB464" w14:textId="77777777">
      <w:pPr>
        <w:pStyle w:val="Heading2"/>
      </w:pPr>
      <w:bookmarkStart w:name="_Toc108687291" w:id="24"/>
      <w:r>
        <w:t xml:space="preserve">Use Cases </w:t>
      </w:r>
      <w:proofErr w:type="spellStart"/>
      <w:r>
        <w:t>vs</w:t>
      </w:r>
      <w:proofErr w:type="spellEnd"/>
      <w:r>
        <w:t xml:space="preserve"> Test Scenarios </w:t>
      </w:r>
      <w:proofErr w:type="spellStart"/>
      <w:r>
        <w:t>vs</w:t>
      </w:r>
      <w:proofErr w:type="spellEnd"/>
      <w:r>
        <w:t xml:space="preserve"> Test Cases:</w:t>
      </w:r>
      <w:bookmarkEnd w:id="24"/>
    </w:p>
    <w:p w:rsidR="00483796" w:rsidRDefault="009663B0" w14:paraId="57BB0FE8" w14:textId="77777777">
      <w:pPr>
        <w:pStyle w:val="Heading3"/>
      </w:pPr>
      <w:r>
        <w:br/>
      </w:r>
      <w:bookmarkStart w:name="_Toc108687292" w:id="25"/>
      <w:r>
        <w:rPr>
          <w:noProof/>
          <w:lang w:val="en-US"/>
        </w:rPr>
        <w:drawing>
          <wp:inline distT="114300" distB="114300" distL="114300" distR="114300" wp14:anchorId="60BD38E5" wp14:editId="32BF4075">
            <wp:extent cx="5157623" cy="352933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157623" cy="3529335"/>
                    </a:xfrm>
                    <a:prstGeom prst="rect">
                      <a:avLst/>
                    </a:prstGeom>
                    <a:ln/>
                  </pic:spPr>
                </pic:pic>
              </a:graphicData>
            </a:graphic>
          </wp:inline>
        </w:drawing>
      </w:r>
      <w:r>
        <w:br/>
      </w:r>
      <w:r>
        <w:t>Use Case:</w:t>
      </w:r>
      <w:bookmarkEnd w:id="25"/>
    </w:p>
    <w:p w:rsidR="00483796" w:rsidRDefault="009663B0" w14:paraId="3E5E1E3C" w14:textId="77777777">
      <w:r>
        <w:rPr>
          <w:b/>
        </w:rPr>
        <w:t>A use case is a description of how a person who actually uses that process or system will accomplish a goal</w:t>
      </w:r>
      <w:r>
        <w:t xml:space="preserve">. It's typically associated with software systems, but can be used in reference to any process. For </w:t>
      </w:r>
      <w:r>
        <w:rPr>
          <w:b/>
        </w:rPr>
        <w:t>example</w:t>
      </w:r>
      <w:r>
        <w:t>, imagine you're a cook who has a goal of preparing a grilled cheese sandwich. The use case would describe through a series of written steps how the cook would go about preparing that sandwich. A use case helps you understand where errors could occur in the process and design features to resolve those errors.</w:t>
      </w:r>
    </w:p>
    <w:p w:rsidR="00483796" w:rsidRDefault="009663B0" w14:paraId="3BBAC44E" w14:textId="77777777">
      <w:pPr>
        <w:pStyle w:val="Heading3"/>
      </w:pPr>
      <w:bookmarkStart w:name="_Toc108687293" w:id="26"/>
      <w:r>
        <w:lastRenderedPageBreak/>
        <w:t>Test Scenario:</w:t>
      </w:r>
      <w:bookmarkEnd w:id="26"/>
      <w:r>
        <w:t xml:space="preserve"> </w:t>
      </w:r>
    </w:p>
    <w:p w:rsidR="00483796" w:rsidRDefault="009663B0" w14:paraId="0709BC61" w14:textId="77777777">
      <w:r>
        <w:rPr>
          <w:b/>
        </w:rPr>
        <w:t>A Test Scenario is a statement describing the functionality of the application to be tested</w:t>
      </w:r>
      <w:r>
        <w:t>. It is used for end-to-end testing of a feature and is generally derived from the use cases.</w:t>
      </w:r>
      <w:r>
        <w:br/>
      </w:r>
      <w:r>
        <w:br/>
      </w:r>
      <w:r>
        <w:t>“Test scenarios can serve as the basis for lower-level test case creation. A single test scenario can cover one or more test cases. Therefore a test scenario has a one-to-many relationship with the test cases.”</w:t>
      </w:r>
    </w:p>
    <w:p w:rsidR="00483796" w:rsidRDefault="009663B0" w14:paraId="1B8C9920" w14:textId="77777777">
      <w:pPr>
        <w:pStyle w:val="Heading3"/>
      </w:pPr>
      <w:bookmarkStart w:name="_Toc108687294" w:id="27"/>
      <w:r>
        <w:t>Test Case:</w:t>
      </w:r>
      <w:bookmarkEnd w:id="27"/>
      <w:r>
        <w:t xml:space="preserve"> </w:t>
      </w:r>
    </w:p>
    <w:p w:rsidR="00483796" w:rsidRDefault="009663B0" w14:paraId="7BDB29D4" w14:textId="77777777">
      <w:r>
        <w:t xml:space="preserve">A </w:t>
      </w:r>
      <w:r>
        <w:rPr>
          <w:b/>
        </w:rPr>
        <w:t>Test case is a set of actions executed to verify a particular feature or functionality of your software application</w:t>
      </w:r>
      <w:r>
        <w:t xml:space="preserve">. A Test Case contains test steps, test data, precondition, </w:t>
      </w:r>
      <w:proofErr w:type="spellStart"/>
      <w:r>
        <w:t>postcondition</w:t>
      </w:r>
      <w:proofErr w:type="spellEnd"/>
      <w:r>
        <w:t xml:space="preserve"> developed for specific test scenarios to verify any requirement. The test case includes specific variables or conditions, using which a testing engineer can compare expected and actual results to determine whether a software product is functioning as per the requirements of the customer.</w:t>
      </w:r>
    </w:p>
    <w:p w:rsidR="00483796" w:rsidRDefault="009663B0" w14:paraId="21E0959D" w14:textId="77777777">
      <w:pPr>
        <w:pStyle w:val="Heading5"/>
      </w:pPr>
      <w:r>
        <w:t>Examples of Test Scenario and Test Cases:</w:t>
      </w:r>
    </w:p>
    <w:p w:rsidR="00483796" w:rsidRDefault="009663B0" w14:paraId="3FD87B95" w14:textId="77777777">
      <w:r>
        <w:t>As an example, consider a test scenario – “Verify that the user is not able to login with incorrect credentials”. Now, this test scenario can be further broken down into multiple test cases like-</w:t>
      </w:r>
    </w:p>
    <w:p w:rsidR="00483796" w:rsidRDefault="009663B0" w14:paraId="6F09CAE8" w14:textId="77777777">
      <w:pPr>
        <w:numPr>
          <w:ilvl w:val="0"/>
          <w:numId w:val="40"/>
        </w:numPr>
      </w:pPr>
      <w:r>
        <w:t>Checking that users with the correct username and incorrect password should not be allowed to log in.</w:t>
      </w:r>
    </w:p>
    <w:p w:rsidR="00483796" w:rsidRDefault="009663B0" w14:paraId="65BA26EE" w14:textId="77777777">
      <w:pPr>
        <w:numPr>
          <w:ilvl w:val="0"/>
          <w:numId w:val="40"/>
        </w:numPr>
      </w:pPr>
      <w:r>
        <w:t>Checking that a user with an incorrect username and correct password should not be allowed to log in.</w:t>
      </w:r>
    </w:p>
    <w:p w:rsidR="00483796" w:rsidRDefault="009663B0" w14:paraId="31747405" w14:textId="77777777">
      <w:pPr>
        <w:numPr>
          <w:ilvl w:val="0"/>
          <w:numId w:val="40"/>
        </w:numPr>
      </w:pPr>
      <w:r>
        <w:t>Checking that a user with an incorrect username and incorrect password should not be allowed to log in.</w:t>
      </w:r>
    </w:p>
    <w:p w:rsidR="00483796" w:rsidRDefault="009663B0" w14:paraId="5B93AB72" w14:textId="77777777">
      <w:pPr>
        <w:pStyle w:val="Heading4"/>
      </w:pPr>
      <w:r>
        <w:t xml:space="preserve">Useful links: </w:t>
      </w:r>
    </w:p>
    <w:p w:rsidR="00483796" w:rsidRDefault="009663B0" w14:paraId="4B252721" w14:textId="77777777">
      <w:pPr>
        <w:numPr>
          <w:ilvl w:val="0"/>
          <w:numId w:val="28"/>
        </w:numPr>
      </w:pPr>
      <w:r>
        <w:t xml:space="preserve"> </w:t>
      </w:r>
      <w:hyperlink r:id="rId38">
        <w:r>
          <w:rPr>
            <w:color w:val="1155CC"/>
            <w:u w:val="single"/>
          </w:rPr>
          <w:t>A Quick Guide to Test Scenario &amp; Test Cases in Software Testing</w:t>
        </w:r>
      </w:hyperlink>
      <w:r>
        <w:t xml:space="preserve"> </w:t>
      </w:r>
    </w:p>
    <w:p w:rsidR="00483796" w:rsidRDefault="0017260C" w14:paraId="6B5AFA59" w14:textId="77777777">
      <w:pPr>
        <w:numPr>
          <w:ilvl w:val="0"/>
          <w:numId w:val="28"/>
        </w:numPr>
      </w:pPr>
      <w:hyperlink r:id="rId39">
        <w:r w:rsidR="009663B0">
          <w:rPr>
            <w:color w:val="1155CC"/>
            <w:u w:val="single"/>
          </w:rPr>
          <w:t xml:space="preserve">Test Case </w:t>
        </w:r>
        <w:proofErr w:type="spellStart"/>
        <w:r w:rsidR="009663B0">
          <w:rPr>
            <w:color w:val="1155CC"/>
            <w:u w:val="single"/>
          </w:rPr>
          <w:t>vs</w:t>
        </w:r>
        <w:proofErr w:type="spellEnd"/>
        <w:r w:rsidR="009663B0">
          <w:rPr>
            <w:color w:val="1155CC"/>
            <w:u w:val="single"/>
          </w:rPr>
          <w:t xml:space="preserve"> Test Scenario: What's the Difference?</w:t>
        </w:r>
      </w:hyperlink>
      <w:r w:rsidR="009663B0">
        <w:t xml:space="preserve">       </w:t>
      </w:r>
    </w:p>
    <w:p w:rsidR="00483796" w:rsidRDefault="0017260C" w14:paraId="1C430E9D" w14:textId="77777777">
      <w:pPr>
        <w:numPr>
          <w:ilvl w:val="0"/>
          <w:numId w:val="28"/>
        </w:numPr>
      </w:pPr>
      <w:hyperlink r:id="rId40">
        <w:r w:rsidR="009663B0">
          <w:rPr>
            <w:color w:val="1155CC"/>
            <w:u w:val="single"/>
          </w:rPr>
          <w:t xml:space="preserve">23 thoughts on “What is the difference between Test Cases </w:t>
        </w:r>
        <w:proofErr w:type="spellStart"/>
        <w:r w:rsidR="009663B0">
          <w:rPr>
            <w:color w:val="1155CC"/>
            <w:u w:val="single"/>
          </w:rPr>
          <w:t>vs</w:t>
        </w:r>
        <w:proofErr w:type="spellEnd"/>
        <w:r w:rsidR="009663B0">
          <w:rPr>
            <w:color w:val="1155CC"/>
            <w:u w:val="single"/>
          </w:rPr>
          <w:t xml:space="preserve"> Test Scenarios?”</w:t>
        </w:r>
      </w:hyperlink>
    </w:p>
    <w:p w:rsidR="00483796" w:rsidRDefault="0017260C" w14:paraId="53944E43" w14:textId="77777777">
      <w:pPr>
        <w:numPr>
          <w:ilvl w:val="0"/>
          <w:numId w:val="28"/>
        </w:numPr>
      </w:pPr>
      <w:hyperlink r:id="rId41">
        <w:r w:rsidR="009663B0">
          <w:rPr>
            <w:color w:val="1155CC"/>
            <w:u w:val="single"/>
          </w:rPr>
          <w:t xml:space="preserve">Test Scenario </w:t>
        </w:r>
        <w:proofErr w:type="spellStart"/>
        <w:r w:rsidR="009663B0">
          <w:rPr>
            <w:color w:val="1155CC"/>
            <w:u w:val="single"/>
          </w:rPr>
          <w:t>Vs</w:t>
        </w:r>
        <w:proofErr w:type="spellEnd"/>
        <w:r w:rsidR="009663B0">
          <w:rPr>
            <w:color w:val="1155CC"/>
            <w:u w:val="single"/>
          </w:rPr>
          <w:t xml:space="preserve"> Test Case </w:t>
        </w:r>
      </w:hyperlink>
    </w:p>
    <w:p w:rsidR="00483796" w:rsidRDefault="0017260C" w14:paraId="7B8B4723" w14:textId="77777777">
      <w:pPr>
        <w:numPr>
          <w:ilvl w:val="0"/>
          <w:numId w:val="28"/>
        </w:numPr>
      </w:pPr>
      <w:hyperlink w:anchor="gid=0" r:id="rId42">
        <w:r w:rsidR="009663B0">
          <w:rPr>
            <w:color w:val="1155CC"/>
            <w:u w:val="single"/>
          </w:rPr>
          <w:t>Test Scenario Template</w:t>
        </w:r>
      </w:hyperlink>
    </w:p>
    <w:p w:rsidR="00483796" w:rsidRDefault="0017260C" w14:paraId="29351203" w14:textId="77777777">
      <w:pPr>
        <w:numPr>
          <w:ilvl w:val="0"/>
          <w:numId w:val="28"/>
        </w:numPr>
      </w:pPr>
      <w:hyperlink r:id="rId43">
        <w:r w:rsidR="009663B0">
          <w:rPr>
            <w:color w:val="1155CC"/>
            <w:u w:val="single"/>
          </w:rPr>
          <w:t>How to Write Test Cases: Sample Template with Examples</w:t>
        </w:r>
      </w:hyperlink>
    </w:p>
    <w:p w:rsidR="00483796" w:rsidRDefault="009663B0" w14:paraId="7400C026" w14:textId="77777777">
      <w:pPr>
        <w:pStyle w:val="Heading5"/>
        <w:rPr>
          <w:highlight w:val="yellow"/>
        </w:rPr>
      </w:pPr>
      <w:r>
        <w:rPr>
          <w:highlight w:val="yellow"/>
        </w:rPr>
        <w:t xml:space="preserve">Task 6a: </w:t>
      </w:r>
    </w:p>
    <w:p w:rsidR="00483796" w:rsidRDefault="009663B0" w14:paraId="5BD86172" w14:textId="77777777">
      <w:r>
        <w:rPr>
          <w:highlight w:val="white"/>
        </w:rPr>
        <w:t>From your work in task 5, continue with the same and prepare Use cases, test scenarios and test cases for the same.</w:t>
      </w:r>
    </w:p>
    <w:p w:rsidR="00483796" w:rsidRDefault="00483796" w14:paraId="171F4522" w14:textId="77777777">
      <w:pPr>
        <w:pStyle w:val="Heading1"/>
      </w:pPr>
      <w:bookmarkStart w:name="_779iv3rp06wp" w:colFirst="0" w:colLast="0" w:id="28"/>
      <w:bookmarkEnd w:id="28"/>
    </w:p>
    <w:p w:rsidR="00483796" w:rsidRDefault="009663B0" w14:paraId="25ABE05A" w14:textId="77777777">
      <w:pPr>
        <w:pStyle w:val="Heading1"/>
      </w:pPr>
      <w:bookmarkStart w:name="_Toc108687295" w:id="29"/>
      <w:r>
        <w:t>Days 6-7</w:t>
      </w:r>
      <w:bookmarkEnd w:id="29"/>
    </w:p>
    <w:p w:rsidR="00483796" w:rsidRDefault="009663B0" w14:paraId="4DCA9C9C" w14:textId="77777777">
      <w:pPr>
        <w:pStyle w:val="Heading2"/>
      </w:pPr>
      <w:bookmarkStart w:name="_Toc108687296" w:id="30"/>
      <w:r>
        <w:rPr>
          <w:b/>
        </w:rPr>
        <w:t>Test Suite - Creation and Maintenance</w:t>
      </w:r>
      <w:r>
        <w:t>:</w:t>
      </w:r>
      <w:bookmarkEnd w:id="30"/>
    </w:p>
    <w:p w:rsidR="00483796" w:rsidRDefault="009663B0" w14:paraId="70E6E42F" w14:textId="77777777">
      <w:pPr>
        <w:pStyle w:val="Heading3"/>
        <w:rPr>
          <w:b/>
        </w:rPr>
      </w:pPr>
      <w:bookmarkStart w:name="_Toc108687297" w:id="31"/>
      <w:r>
        <w:rPr>
          <w:b/>
        </w:rPr>
        <w:t>Test Suite:</w:t>
      </w:r>
      <w:bookmarkEnd w:id="31"/>
    </w:p>
    <w:p w:rsidR="00483796" w:rsidRDefault="009663B0" w14:paraId="64CCE545" w14:textId="77777777">
      <w:r>
        <w:rPr>
          <w:b/>
        </w:rPr>
        <w:t>A Test Suite is a collection of test cases</w:t>
      </w:r>
      <w:r>
        <w:t>. In automated testing, it can mean a collection of test scripts. In a test suite, the test cases/scripts are organized in a logical order. For example, the test case for registration will precede the test case for login.</w:t>
      </w:r>
    </w:p>
    <w:p w:rsidR="00483796" w:rsidRDefault="009663B0" w14:paraId="23846E32" w14:textId="77777777">
      <w:r>
        <w:t>For example, you could have a test suite for each of the core features of the software or you could have a separate test suite for a particular type of testing (for example, smoke test suite or security test suite).</w:t>
      </w:r>
      <w:r>
        <w:br/>
      </w:r>
    </w:p>
    <w:p w:rsidR="00483796" w:rsidRDefault="009663B0" w14:paraId="2A843DBF" w14:textId="77777777">
      <w:r>
        <w:t>An example of a Test suite for purchasing a product could comprise of the following test cases:</w:t>
      </w:r>
    </w:p>
    <w:p w:rsidR="00483796" w:rsidRDefault="00483796" w14:paraId="2E418A1A" w14:textId="77777777"/>
    <w:p w:rsidR="00483796" w:rsidRDefault="009663B0" w14:paraId="235BC663" w14:textId="77777777">
      <w:pPr>
        <w:numPr>
          <w:ilvl w:val="0"/>
          <w:numId w:val="16"/>
        </w:numPr>
      </w:pPr>
      <w:r>
        <w:t xml:space="preserve">Test Case 1: </w:t>
      </w:r>
      <w:r>
        <w:rPr>
          <w:b/>
        </w:rPr>
        <w:t>Login</w:t>
      </w:r>
    </w:p>
    <w:p w:rsidR="00483796" w:rsidRDefault="009663B0" w14:paraId="12D68D9F" w14:textId="77777777">
      <w:pPr>
        <w:numPr>
          <w:ilvl w:val="0"/>
          <w:numId w:val="16"/>
        </w:numPr>
      </w:pPr>
      <w:r>
        <w:t xml:space="preserve">Test Case 2: </w:t>
      </w:r>
      <w:r>
        <w:rPr>
          <w:b/>
        </w:rPr>
        <w:t>Add Products</w:t>
      </w:r>
    </w:p>
    <w:p w:rsidR="00483796" w:rsidRDefault="009663B0" w14:paraId="4C03D571" w14:textId="77777777">
      <w:pPr>
        <w:numPr>
          <w:ilvl w:val="0"/>
          <w:numId w:val="16"/>
        </w:numPr>
      </w:pPr>
      <w:r>
        <w:t xml:space="preserve">Test Case 3: </w:t>
      </w:r>
      <w:r>
        <w:rPr>
          <w:b/>
        </w:rPr>
        <w:t>Checkout</w:t>
      </w:r>
    </w:p>
    <w:p w:rsidR="00483796" w:rsidRDefault="009663B0" w14:paraId="4A20313C" w14:textId="77777777">
      <w:pPr>
        <w:numPr>
          <w:ilvl w:val="0"/>
          <w:numId w:val="16"/>
        </w:numPr>
      </w:pPr>
      <w:r>
        <w:t xml:space="preserve">Test Case 4: </w:t>
      </w:r>
      <w:r>
        <w:rPr>
          <w:b/>
        </w:rPr>
        <w:t>Logout</w:t>
      </w:r>
    </w:p>
    <w:p w:rsidR="00483796" w:rsidRDefault="00483796" w14:paraId="500D94D3" w14:textId="77777777"/>
    <w:p w:rsidR="00483796" w:rsidRDefault="009663B0" w14:paraId="34134E2D" w14:textId="77777777">
      <w:r>
        <w:t>Note that each of the test cases above is dependent on the success of the previous test cases. For instance, it’s no use checking out if one cannot add products. Hence, if you are running a test suite in sequential mode, you can choose to stop the test suite execution if a single test case does not pass.</w:t>
      </w:r>
    </w:p>
    <w:p w:rsidR="00483796" w:rsidRDefault="009663B0" w14:paraId="63AAE0EC" w14:textId="77777777">
      <w:pPr>
        <w:pStyle w:val="Heading4"/>
      </w:pPr>
      <w:r>
        <w:t>Useful Links:</w:t>
      </w:r>
    </w:p>
    <w:p w:rsidR="00483796" w:rsidRDefault="0017260C" w14:paraId="2D83B000" w14:textId="77777777">
      <w:pPr>
        <w:numPr>
          <w:ilvl w:val="0"/>
          <w:numId w:val="24"/>
        </w:numPr>
      </w:pPr>
      <w:hyperlink r:id="rId44">
        <w:r w:rsidR="009663B0">
          <w:rPr>
            <w:color w:val="1155CC"/>
            <w:u w:val="single"/>
          </w:rPr>
          <w:t>Test suite</w:t>
        </w:r>
      </w:hyperlink>
    </w:p>
    <w:p w:rsidR="00483796" w:rsidRDefault="0017260C" w14:paraId="3003C9EA" w14:textId="77777777">
      <w:pPr>
        <w:numPr>
          <w:ilvl w:val="0"/>
          <w:numId w:val="24"/>
        </w:numPr>
      </w:pPr>
      <w:hyperlink r:id="rId45">
        <w:r w:rsidR="009663B0">
          <w:rPr>
            <w:color w:val="1155CC"/>
            <w:u w:val="single"/>
          </w:rPr>
          <w:t>Test Suite Fundamentals</w:t>
        </w:r>
      </w:hyperlink>
    </w:p>
    <w:p w:rsidR="00483796" w:rsidRDefault="0017260C" w14:paraId="1C65EEA7" w14:textId="77777777">
      <w:pPr>
        <w:numPr>
          <w:ilvl w:val="0"/>
          <w:numId w:val="24"/>
        </w:numPr>
      </w:pPr>
      <w:hyperlink r:id="rId46">
        <w:r w:rsidR="009663B0">
          <w:rPr>
            <w:color w:val="1155CC"/>
            <w:u w:val="single"/>
          </w:rPr>
          <w:t>Difference between test-case test-suite test-run</w:t>
        </w:r>
      </w:hyperlink>
    </w:p>
    <w:p w:rsidR="00483796" w:rsidRDefault="009663B0" w14:paraId="0D812B94" w14:textId="77777777">
      <w:pPr>
        <w:pStyle w:val="Heading5"/>
        <w:rPr>
          <w:highlight w:val="yellow"/>
        </w:rPr>
      </w:pPr>
      <w:r>
        <w:rPr>
          <w:highlight w:val="yellow"/>
        </w:rPr>
        <w:t xml:space="preserve">Task 6b: </w:t>
      </w:r>
    </w:p>
    <w:p w:rsidR="00483796" w:rsidRDefault="009663B0" w14:paraId="2F717501" w14:textId="77777777">
      <w:pPr>
        <w:rPr>
          <w:shd w:val="clear" w:color="auto" w:fill="F6B26B"/>
        </w:rPr>
      </w:pPr>
      <w:r>
        <w:rPr>
          <w:highlight w:val="white"/>
        </w:rPr>
        <w:t xml:space="preserve">Continue with work in tasks 5 and 6a, and create a Test Suite (A folder in your </w:t>
      </w:r>
      <w:proofErr w:type="spellStart"/>
      <w:r>
        <w:rPr>
          <w:highlight w:val="white"/>
        </w:rPr>
        <w:t>google</w:t>
      </w:r>
      <w:proofErr w:type="spellEnd"/>
      <w:r>
        <w:rPr>
          <w:highlight w:val="white"/>
        </w:rPr>
        <w:t xml:space="preserve"> drive and sheets within that folder) containing the test scenarios, test cases, and relevant stuff.</w:t>
      </w:r>
    </w:p>
    <w:p w:rsidR="00483796" w:rsidRDefault="009663B0" w14:paraId="2EA26F98" w14:textId="77777777">
      <w:pPr>
        <w:pStyle w:val="Heading2"/>
      </w:pPr>
      <w:bookmarkStart w:name="_Toc108687298" w:id="32"/>
      <w:r>
        <w:t xml:space="preserve">TDD </w:t>
      </w:r>
      <w:proofErr w:type="spellStart"/>
      <w:r>
        <w:t>vs</w:t>
      </w:r>
      <w:proofErr w:type="spellEnd"/>
      <w:r>
        <w:t xml:space="preserve"> BDD:</w:t>
      </w:r>
      <w:bookmarkEnd w:id="32"/>
    </w:p>
    <w:p w:rsidR="00483796" w:rsidRDefault="009663B0" w14:paraId="289FF7F5" w14:textId="77777777">
      <w:r>
        <w:t xml:space="preserve">Test-Driven Development (TDD) is a development practice while Behavioral Driven Development (BDD) is a team methodology. In TDD, the developers write the tests while in BDD the automated specifications are created by users or testers (with developers wiring them </w:t>
      </w:r>
      <w:r>
        <w:lastRenderedPageBreak/>
        <w:t>to the code under test). For small, co-located, developer-centric teams, TDD and BDD are effectively the same.</w:t>
      </w:r>
    </w:p>
    <w:p w:rsidR="00483796" w:rsidRDefault="00483796" w14:paraId="1BF82E66" w14:textId="77777777"/>
    <w:p w:rsidR="00483796" w:rsidRDefault="009663B0" w14:paraId="1B18C1F8" w14:textId="77777777">
      <w:r>
        <w:t xml:space="preserve">Useful links: </w:t>
      </w:r>
    </w:p>
    <w:p w:rsidR="00483796" w:rsidRDefault="0017260C" w14:paraId="1FD60270" w14:textId="77777777">
      <w:pPr>
        <w:numPr>
          <w:ilvl w:val="0"/>
          <w:numId w:val="42"/>
        </w:numPr>
      </w:pPr>
      <w:hyperlink r:id="rId47">
        <w:r w:rsidR="009663B0">
          <w:rPr>
            <w:color w:val="1155CC"/>
            <w:u w:val="single"/>
          </w:rPr>
          <w:t xml:space="preserve">TDD </w:t>
        </w:r>
        <w:proofErr w:type="spellStart"/>
        <w:r w:rsidR="009663B0">
          <w:rPr>
            <w:color w:val="1155CC"/>
            <w:u w:val="single"/>
          </w:rPr>
          <w:t>vs</w:t>
        </w:r>
        <w:proofErr w:type="spellEnd"/>
        <w:r w:rsidR="009663B0">
          <w:rPr>
            <w:color w:val="1155CC"/>
            <w:u w:val="single"/>
          </w:rPr>
          <w:t xml:space="preserve"> BDD: What's the Difference?</w:t>
        </w:r>
      </w:hyperlink>
    </w:p>
    <w:p w:rsidR="00483796" w:rsidRDefault="0017260C" w14:paraId="70285721" w14:textId="77777777">
      <w:pPr>
        <w:numPr>
          <w:ilvl w:val="0"/>
          <w:numId w:val="42"/>
        </w:numPr>
      </w:pPr>
      <w:hyperlink r:id="rId48">
        <w:r w:rsidR="009663B0">
          <w:rPr>
            <w:color w:val="1155CC"/>
            <w:u w:val="single"/>
          </w:rPr>
          <w:t xml:space="preserve">TDD </w:t>
        </w:r>
        <w:proofErr w:type="spellStart"/>
        <w:r w:rsidR="009663B0">
          <w:rPr>
            <w:color w:val="1155CC"/>
            <w:u w:val="single"/>
          </w:rPr>
          <w:t>Vs</w:t>
        </w:r>
        <w:proofErr w:type="spellEnd"/>
        <w:r w:rsidR="009663B0">
          <w:rPr>
            <w:color w:val="1155CC"/>
            <w:u w:val="single"/>
          </w:rPr>
          <w:t xml:space="preserve"> BDD - Analyze The Differences With Examples</w:t>
        </w:r>
      </w:hyperlink>
    </w:p>
    <w:p w:rsidR="00483796" w:rsidRDefault="0017260C" w14:paraId="56A38206" w14:textId="77777777">
      <w:pPr>
        <w:numPr>
          <w:ilvl w:val="0"/>
          <w:numId w:val="42"/>
        </w:numPr>
      </w:pPr>
      <w:hyperlink r:id="rId49">
        <w:r w:rsidR="009663B0">
          <w:rPr>
            <w:color w:val="1155CC"/>
            <w:u w:val="single"/>
          </w:rPr>
          <w:t xml:space="preserve">TDD </w:t>
        </w:r>
        <w:proofErr w:type="spellStart"/>
        <w:r w:rsidR="009663B0">
          <w:rPr>
            <w:color w:val="1155CC"/>
            <w:u w:val="single"/>
          </w:rPr>
          <w:t>vs</w:t>
        </w:r>
        <w:proofErr w:type="spellEnd"/>
        <w:r w:rsidR="009663B0">
          <w:rPr>
            <w:color w:val="1155CC"/>
            <w:u w:val="single"/>
          </w:rPr>
          <w:t xml:space="preserve"> BDD </w:t>
        </w:r>
        <w:proofErr w:type="spellStart"/>
        <w:r w:rsidR="009663B0">
          <w:rPr>
            <w:color w:val="1155CC"/>
            <w:u w:val="single"/>
          </w:rPr>
          <w:t>vs</w:t>
        </w:r>
        <w:proofErr w:type="spellEnd"/>
        <w:r w:rsidR="009663B0">
          <w:rPr>
            <w:color w:val="1155CC"/>
            <w:u w:val="single"/>
          </w:rPr>
          <w:t xml:space="preserve"> ATDD : Key Differences</w:t>
        </w:r>
      </w:hyperlink>
    </w:p>
    <w:p w:rsidR="00483796" w:rsidRDefault="009663B0" w14:paraId="59C015E4" w14:textId="77777777">
      <w:pPr>
        <w:pStyle w:val="Heading5"/>
        <w:rPr>
          <w:highlight w:val="yellow"/>
        </w:rPr>
      </w:pPr>
      <w:r>
        <w:rPr>
          <w:highlight w:val="yellow"/>
        </w:rPr>
        <w:t xml:space="preserve">Task 7: </w:t>
      </w:r>
    </w:p>
    <w:p w:rsidR="00483796" w:rsidRDefault="009663B0" w14:paraId="3914B361" w14:textId="77777777">
      <w:r>
        <w:t>Prepare a short summary describing the advantages and disadvantages of TDD and BDD.</w:t>
      </w:r>
    </w:p>
    <w:p w:rsidR="00483796" w:rsidRDefault="009663B0" w14:paraId="6A326B20" w14:textId="77777777">
      <w:pPr>
        <w:pStyle w:val="Heading2"/>
      </w:pPr>
      <w:bookmarkStart w:name="_Toc108687299" w:id="33"/>
      <w:r>
        <w:lastRenderedPageBreak/>
        <w:t>Types of Testing in Software Engineering</w:t>
      </w:r>
      <w:bookmarkEnd w:id="33"/>
    </w:p>
    <w:p w:rsidR="00483796" w:rsidRDefault="009663B0" w14:paraId="2B449121" w14:textId="77777777">
      <w:r>
        <w:rPr>
          <w:noProof/>
          <w:lang w:val="en-US"/>
        </w:rPr>
        <w:drawing>
          <wp:inline distT="114300" distB="114300" distL="114300" distR="114300" wp14:anchorId="6E189BD2" wp14:editId="411EC6E4">
            <wp:extent cx="5655945" cy="5991314"/>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0"/>
                    <a:srcRect/>
                    <a:stretch>
                      <a:fillRect/>
                    </a:stretch>
                  </pic:blipFill>
                  <pic:spPr>
                    <a:xfrm>
                      <a:off x="0" y="0"/>
                      <a:ext cx="5655945" cy="5991314"/>
                    </a:xfrm>
                    <a:prstGeom prst="rect">
                      <a:avLst/>
                    </a:prstGeom>
                    <a:ln/>
                  </pic:spPr>
                </pic:pic>
              </a:graphicData>
            </a:graphic>
          </wp:inline>
        </w:drawing>
      </w:r>
    </w:p>
    <w:p w:rsidR="00483796" w:rsidRDefault="009663B0" w14:paraId="0080650D" w14:textId="77777777">
      <w:pPr>
        <w:pStyle w:val="Heading4"/>
      </w:pPr>
      <w:r>
        <w:t>Useful Links:</w:t>
      </w:r>
    </w:p>
    <w:p w:rsidR="00483796" w:rsidRDefault="0017260C" w14:paraId="58B150D4" w14:textId="77777777">
      <w:hyperlink r:id="rId51">
        <w:r w:rsidR="009663B0">
          <w:rPr>
            <w:color w:val="1155CC"/>
            <w:u w:val="single"/>
          </w:rPr>
          <w:t>Types of Software Testing Video Tutorial</w:t>
        </w:r>
      </w:hyperlink>
    </w:p>
    <w:p w:rsidR="00483796" w:rsidRDefault="00483796" w14:paraId="2576BC32" w14:textId="77777777"/>
    <w:p w:rsidR="00483796" w:rsidRDefault="009663B0" w14:paraId="571E8DAC" w14:textId="77777777">
      <w:pPr>
        <w:pStyle w:val="Heading3"/>
      </w:pPr>
      <w:bookmarkStart w:name="_Toc108687300" w:id="34"/>
      <w:r>
        <w:lastRenderedPageBreak/>
        <w:t>Testing Types</w:t>
      </w:r>
      <w:bookmarkEnd w:id="34"/>
    </w:p>
    <w:p w:rsidR="00483796" w:rsidRDefault="009663B0" w14:paraId="4A2DF293" w14:textId="77777777">
      <w:pPr>
        <w:pStyle w:val="Heading4"/>
      </w:pPr>
      <w:r>
        <w:t>Static Testing:</w:t>
      </w:r>
    </w:p>
    <w:p w:rsidR="00483796" w:rsidRDefault="0017260C" w14:paraId="5FBFCB3D" w14:textId="77777777">
      <w:hyperlink r:id="rId52">
        <w:r w:rsidR="009663B0">
          <w:rPr>
            <w:color w:val="1155CC"/>
            <w:u w:val="single"/>
          </w:rPr>
          <w:t>Static Testing</w:t>
        </w:r>
      </w:hyperlink>
      <w:r w:rsidR="009663B0">
        <w:t xml:space="preserve"> is a software testing technique that is used to </w:t>
      </w:r>
      <w:r w:rsidR="009663B0">
        <w:rPr>
          <w:b/>
        </w:rPr>
        <w:t>check defects in software applications without executing the code</w:t>
      </w:r>
      <w:r w:rsidR="009663B0">
        <w:t>. Static testing is done to avoid errors at an early stage of development as it is easier to identify the errors and solve the errors. It also helps to find errors that may not be found by Dynamic Testing.</w:t>
      </w:r>
    </w:p>
    <w:p w:rsidR="00483796" w:rsidRDefault="009663B0" w14:paraId="5BE4DB32" w14:textId="77777777">
      <w:pPr>
        <w:pStyle w:val="Heading4"/>
      </w:pPr>
      <w:r>
        <w:t>Dynamic testing:</w:t>
      </w:r>
    </w:p>
    <w:p w:rsidR="00483796" w:rsidRDefault="0017260C" w14:paraId="75B9E68D" w14:textId="77777777">
      <w:hyperlink r:id="rId53">
        <w:r w:rsidR="009663B0">
          <w:rPr>
            <w:color w:val="1155CC"/>
            <w:u w:val="single"/>
          </w:rPr>
          <w:t>Dynamic Testing</w:t>
        </w:r>
      </w:hyperlink>
      <w:r w:rsidR="009663B0">
        <w:t xml:space="preserve"> is a software testing method used to </w:t>
      </w:r>
      <w:r w:rsidR="009663B0">
        <w:rPr>
          <w:b/>
        </w:rPr>
        <w:t>test the dynamic behavior of software code.</w:t>
      </w:r>
      <w:r w:rsidR="009663B0">
        <w:t xml:space="preserve"> The main purpose of dynamic testing is to test software behavior with dynamic variables or variables which are not constant and finding weak areas in the software runtime environment. The code must be executed in order to test the dynamic behavior.</w:t>
      </w:r>
    </w:p>
    <w:p w:rsidR="00483796" w:rsidRDefault="00483796" w14:paraId="77CEA3CF" w14:textId="77777777">
      <w:pPr>
        <w:rPr>
          <w:b/>
        </w:rPr>
      </w:pPr>
    </w:p>
    <w:p w:rsidR="00483796" w:rsidRDefault="009663B0" w14:paraId="4D6F2E51" w14:textId="77777777">
      <w:r>
        <w:rPr>
          <w:b/>
        </w:rPr>
        <w:t>Example</w:t>
      </w:r>
      <w:proofErr w:type="gramStart"/>
      <w:r>
        <w:t>:</w:t>
      </w:r>
      <w:proofErr w:type="gramEnd"/>
      <w:r>
        <w:br/>
      </w:r>
      <w:r>
        <w:t>Let's suppose we have a submit button to submit the form. Static Testing is like that we should make sure that the submit button’s color and size should be according to designs given by the client. Dynamic Testing in this regard would be to make sure that the submit button should submit the form. Dynamic Testing is further divided into Functional and Non Functional testing.</w:t>
      </w:r>
    </w:p>
    <w:p w:rsidR="00483796" w:rsidRDefault="009663B0" w14:paraId="3D50A57A" w14:textId="77777777">
      <w:pPr>
        <w:pStyle w:val="Heading3"/>
      </w:pPr>
      <w:bookmarkStart w:name="_Toc108687301" w:id="35"/>
      <w:r>
        <w:t>Functional Testing:</w:t>
      </w:r>
      <w:bookmarkEnd w:id="35"/>
    </w:p>
    <w:p w:rsidR="00483796" w:rsidRDefault="009663B0" w14:paraId="59E9212B" w14:textId="77777777">
      <w:r>
        <w:t xml:space="preserve">FUNCTIONAL TESTING is a type of software testing that </w:t>
      </w:r>
      <w:r>
        <w:rPr>
          <w:b/>
        </w:rPr>
        <w:t>validates the software system against the functional requirements/specifications</w:t>
      </w:r>
      <w:r>
        <w:t>. Following are the approaches of functional testing:</w:t>
      </w:r>
    </w:p>
    <w:p w:rsidR="00483796" w:rsidRDefault="009663B0" w14:paraId="5FAA6561" w14:textId="77777777">
      <w:pPr>
        <w:pStyle w:val="Heading4"/>
      </w:pPr>
      <w:r>
        <w:t xml:space="preserve">1. Black box testing: </w:t>
      </w:r>
    </w:p>
    <w:p w:rsidR="00483796" w:rsidRDefault="009663B0" w14:paraId="2700369F" w14:textId="77777777">
      <w:r>
        <w:t>Testing, either functional or non-functional,</w:t>
      </w:r>
      <w:r>
        <w:rPr>
          <w:b/>
        </w:rPr>
        <w:t xml:space="preserve"> without reference to the internal structure</w:t>
      </w:r>
      <w:r>
        <w:t xml:space="preserve"> of the component or system.</w:t>
      </w:r>
    </w:p>
    <w:p w:rsidR="00483796" w:rsidRDefault="00483796" w14:paraId="4E3C3951" w14:textId="77777777"/>
    <w:p w:rsidR="00483796" w:rsidRDefault="009663B0" w14:paraId="776FC42B" w14:textId="77777777">
      <w:pPr>
        <w:rPr>
          <w:color w:val="000000"/>
        </w:rPr>
      </w:pPr>
      <w:r>
        <w:rPr>
          <w:b/>
          <w:color w:val="000000"/>
        </w:rPr>
        <w:t>Black-box test design technique:</w:t>
      </w:r>
      <w:r>
        <w:rPr>
          <w:color w:val="000000"/>
        </w:rPr>
        <w:t xml:space="preserve"> Procedure to derive and/or select test cases based on an analysis of the specification, either functional or non-functional, of a component or system without reference to its internal structure.</w:t>
      </w:r>
    </w:p>
    <w:p w:rsidR="00483796" w:rsidRDefault="00483796" w14:paraId="15C5AD78" w14:textId="77777777"/>
    <w:p w:rsidR="00483796" w:rsidRDefault="009663B0" w14:paraId="5B9C9435" w14:textId="77777777">
      <w:r>
        <w:rPr>
          <w:b/>
        </w:rPr>
        <w:t>Example:</w:t>
      </w:r>
      <w:r>
        <w:t xml:space="preserve"> A tester, without knowledge of the internal structures of a website, tests the web pages by using a browser; providing inputs (clicks, keystrokes), and verifying the outputs against the expected outcome.</w:t>
      </w:r>
    </w:p>
    <w:p w:rsidR="00483796" w:rsidRDefault="009663B0" w14:paraId="20EE9743" w14:textId="77777777">
      <w:pPr>
        <w:pStyle w:val="Heading4"/>
      </w:pPr>
      <w:r>
        <w:t xml:space="preserve">2. White-box testing: </w:t>
      </w:r>
    </w:p>
    <w:p w:rsidR="00483796" w:rsidRDefault="009663B0" w14:paraId="7C2DAF4A" w14:textId="77777777">
      <w:pPr>
        <w:rPr>
          <w:b/>
        </w:rPr>
      </w:pPr>
      <w:r>
        <w:t>Testing based on an analysis of the</w:t>
      </w:r>
      <w:r>
        <w:rPr>
          <w:b/>
        </w:rPr>
        <w:t xml:space="preserve"> internal structure of the component or system.</w:t>
      </w:r>
    </w:p>
    <w:p w:rsidR="00483796" w:rsidRDefault="009663B0" w14:paraId="7FAAB4CC" w14:textId="77777777">
      <w:r>
        <w:rPr>
          <w:b/>
        </w:rPr>
        <w:t>White-box test design technique:</w:t>
      </w:r>
      <w:r>
        <w:t xml:space="preserve"> Procedure to derive and/or select test cases based on an analysis of the internal structure of a component or system.</w:t>
      </w:r>
    </w:p>
    <w:p w:rsidR="00483796" w:rsidRDefault="009663B0" w14:paraId="52E6ED52" w14:textId="77777777">
      <w:r>
        <w:rPr>
          <w:b/>
        </w:rPr>
        <w:lastRenderedPageBreak/>
        <w:t>Example:</w:t>
      </w:r>
      <w:r>
        <w:t xml:space="preserve"> A tester, usually a developer as well, studies the implementation code of a certain field on a webpage, determines all legal (valid and invalid) AND illegal inputs, and verifies the outputs against the expected outcomes, which is also determined by studying the implementation code.</w:t>
      </w:r>
    </w:p>
    <w:p w:rsidR="00483796" w:rsidRDefault="00483796" w14:paraId="002B3C55" w14:textId="77777777"/>
    <w:p w:rsidR="00483796" w:rsidRDefault="009663B0" w14:paraId="15B63EAE" w14:textId="77777777">
      <w:pPr>
        <w:ind w:left="720"/>
      </w:pPr>
      <w:r>
        <w:t>White Box Testing is like the work of a mechanic who examines the engine to see why the car is not moving.</w:t>
      </w:r>
    </w:p>
    <w:p w:rsidR="00483796" w:rsidRDefault="009663B0" w14:paraId="0B8F5CBA" w14:textId="77777777">
      <w:pPr>
        <w:pStyle w:val="Heading3"/>
      </w:pPr>
      <w:bookmarkStart w:name="_Toc108687302" w:id="36"/>
      <w:r>
        <w:t>Reading (Optional, no extra time):</w:t>
      </w:r>
      <w:bookmarkEnd w:id="36"/>
    </w:p>
    <w:p w:rsidR="00483796" w:rsidRDefault="009663B0" w14:paraId="15E5004E" w14:textId="77777777">
      <w:r>
        <w:t xml:space="preserve">The Art of Software Testing </w:t>
      </w:r>
      <w:hyperlink r:id="rId54">
        <w:r>
          <w:rPr>
            <w:color w:val="1155CC"/>
            <w:u w:val="single"/>
          </w:rPr>
          <w:t xml:space="preserve">Book by </w:t>
        </w:r>
        <w:proofErr w:type="spellStart"/>
        <w:r>
          <w:rPr>
            <w:color w:val="1155CC"/>
            <w:u w:val="single"/>
          </w:rPr>
          <w:t>Glenford</w:t>
        </w:r>
        <w:proofErr w:type="spellEnd"/>
        <w:r>
          <w:rPr>
            <w:color w:val="1155CC"/>
            <w:u w:val="single"/>
          </w:rPr>
          <w:t xml:space="preserve"> Myers</w:t>
        </w:r>
      </w:hyperlink>
    </w:p>
    <w:p w:rsidR="00483796" w:rsidRDefault="009663B0" w14:paraId="0D4966DE" w14:textId="77777777">
      <w:pPr>
        <w:pStyle w:val="Heading3"/>
      </w:pPr>
      <w:bookmarkStart w:name="_Toc108687303" w:id="37"/>
      <w:r>
        <w:t>Non-Functional Testing:</w:t>
      </w:r>
      <w:bookmarkEnd w:id="37"/>
    </w:p>
    <w:p w:rsidR="00483796" w:rsidRDefault="009663B0" w14:paraId="53FC16F7" w14:textId="77777777">
      <w:r>
        <w:t xml:space="preserve">NON-FUNCTIONAL TESTING is defined as a type of Software testing to check </w:t>
      </w:r>
      <w:r>
        <w:rPr>
          <w:b/>
        </w:rPr>
        <w:t xml:space="preserve">non-functional aspects (performance, usability, reliability, robustness, </w:t>
      </w:r>
      <w:proofErr w:type="spellStart"/>
      <w:r>
        <w:rPr>
          <w:b/>
        </w:rPr>
        <w:t>etc</w:t>
      </w:r>
      <w:proofErr w:type="spellEnd"/>
      <w:r>
        <w:rPr>
          <w:b/>
        </w:rPr>
        <w:t>) of a software application</w:t>
      </w:r>
      <w:r>
        <w:t>. It is designed to test the readiness of a system as per nonfunctional parameters which are never addressed by functional testing.</w:t>
      </w:r>
    </w:p>
    <w:p w:rsidR="00483796" w:rsidRDefault="009663B0" w14:paraId="0909D63C" w14:textId="77777777">
      <w:pPr>
        <w:pStyle w:val="Heading4"/>
      </w:pPr>
      <w:r>
        <w:t>Performance Testing</w:t>
      </w:r>
    </w:p>
    <w:p w:rsidR="00483796" w:rsidRDefault="0017260C" w14:paraId="596C72F1" w14:textId="77777777">
      <w:hyperlink w:anchor=":~:text=Performance%20Testing%20is%20a%20software,software%20application%20under%20particular%20workload." r:id="rId55">
        <w:r w:rsidR="009663B0">
          <w:rPr>
            <w:color w:val="1155CC"/>
            <w:u w:val="single"/>
          </w:rPr>
          <w:t>Performance Testing</w:t>
        </w:r>
      </w:hyperlink>
      <w:r w:rsidR="009663B0">
        <w:t xml:space="preserve"> is a software testing process used for</w:t>
      </w:r>
      <w:r w:rsidR="009663B0">
        <w:rPr>
          <w:b/>
        </w:rPr>
        <w:t xml:space="preserve"> testing the speed, response time, stability, reliability, scalability, and resource usage of a software application</w:t>
      </w:r>
      <w:r w:rsidR="009663B0">
        <w:t xml:space="preserve"> under a particular workload.</w:t>
      </w:r>
    </w:p>
    <w:p w:rsidR="00483796" w:rsidRDefault="009663B0" w14:paraId="30827BC4" w14:textId="77777777">
      <w:r>
        <w:t>It has the following types:</w:t>
      </w:r>
    </w:p>
    <w:p w:rsidR="00483796" w:rsidRDefault="009663B0" w14:paraId="18D2DD7B" w14:textId="77777777">
      <w:pPr>
        <w:pStyle w:val="Heading5"/>
        <w:numPr>
          <w:ilvl w:val="0"/>
          <w:numId w:val="21"/>
        </w:numPr>
        <w:rPr>
          <w:color w:val="000000"/>
        </w:rPr>
      </w:pPr>
      <w:r>
        <w:rPr>
          <w:color w:val="000000"/>
        </w:rPr>
        <w:t>Load Testing</w:t>
      </w:r>
    </w:p>
    <w:p w:rsidR="00483796" w:rsidRDefault="0017260C" w14:paraId="6C8771E7" w14:textId="77777777">
      <w:pPr>
        <w:ind w:left="720"/>
        <w:rPr>
          <w:b/>
        </w:rPr>
      </w:pPr>
      <w:hyperlink r:id="rId56">
        <w:r w:rsidR="009663B0">
          <w:rPr>
            <w:color w:val="1155CC"/>
            <w:u w:val="single"/>
          </w:rPr>
          <w:t>Load Testing</w:t>
        </w:r>
      </w:hyperlink>
      <w:r w:rsidR="009663B0">
        <w:t xml:space="preserve"> is a non-functional software testing process in which the performance of a software application is tested under a </w:t>
      </w:r>
      <w:r w:rsidR="009663B0">
        <w:rPr>
          <w:b/>
        </w:rPr>
        <w:t>specific expected load</w:t>
      </w:r>
    </w:p>
    <w:p w:rsidR="00483796" w:rsidRDefault="009663B0" w14:paraId="232989EE" w14:textId="77777777">
      <w:pPr>
        <w:pStyle w:val="Heading5"/>
        <w:numPr>
          <w:ilvl w:val="0"/>
          <w:numId w:val="21"/>
        </w:numPr>
        <w:rPr>
          <w:color w:val="000000"/>
        </w:rPr>
      </w:pPr>
      <w:r>
        <w:rPr>
          <w:color w:val="000000"/>
        </w:rPr>
        <w:t>Stress Testing</w:t>
      </w:r>
    </w:p>
    <w:p w:rsidR="00483796" w:rsidRDefault="0017260C" w14:paraId="0B9D2F3A" w14:textId="77777777">
      <w:pPr>
        <w:ind w:left="720"/>
      </w:pPr>
      <w:hyperlink r:id="rId57">
        <w:r w:rsidR="009663B0">
          <w:rPr>
            <w:color w:val="1155CC"/>
            <w:u w:val="single"/>
          </w:rPr>
          <w:t>Stress Testing</w:t>
        </w:r>
      </w:hyperlink>
      <w:r w:rsidR="009663B0">
        <w:t xml:space="preserve"> is a type of software testing that verifies the stability &amp; reliability of software applications. The goal of Stress testing is measuring software on its robustness and error handling capabilities under </w:t>
      </w:r>
      <w:r w:rsidR="009663B0">
        <w:rPr>
          <w:b/>
        </w:rPr>
        <w:t>extremely heavy load conditions</w:t>
      </w:r>
      <w:r w:rsidR="009663B0">
        <w:t xml:space="preserve"> and ensuring that software doesn't crash under crunch situations.</w:t>
      </w:r>
    </w:p>
    <w:p w:rsidR="00483796" w:rsidRDefault="009663B0" w14:paraId="28298DA7" w14:textId="77777777">
      <w:pPr>
        <w:pStyle w:val="Heading4"/>
      </w:pPr>
      <w:r>
        <w:t>Compatibility Testing</w:t>
      </w:r>
    </w:p>
    <w:p w:rsidR="00483796" w:rsidRDefault="0017260C" w14:paraId="5D2C0161" w14:textId="77777777">
      <w:hyperlink w:anchor=":~:text=Compatibility%20Testing%20is%20a%20type,type%20of%20Non%2Dfunctional%20testing" r:id="rId58">
        <w:r w:rsidR="009663B0">
          <w:rPr>
            <w:color w:val="1155CC"/>
            <w:u w:val="single"/>
          </w:rPr>
          <w:t>Compatibility Testing</w:t>
        </w:r>
      </w:hyperlink>
      <w:r w:rsidR="009663B0">
        <w:t xml:space="preserve"> is a type of Software testing to </w:t>
      </w:r>
      <w:r w:rsidR="009663B0">
        <w:rPr>
          <w:b/>
        </w:rPr>
        <w:t>check whether your software is capable of running</w:t>
      </w:r>
      <w:r w:rsidR="009663B0">
        <w:t xml:space="preserve"> on different hardware, operating systems, applications, network environments, or</w:t>
      </w:r>
      <w:hyperlink r:id="rId59">
        <w:r w:rsidR="009663B0">
          <w:rPr>
            <w:color w:val="1155CC"/>
            <w:u w:val="single"/>
          </w:rPr>
          <w:t xml:space="preserve"> Mobile</w:t>
        </w:r>
      </w:hyperlink>
      <w:r w:rsidR="009663B0">
        <w:t xml:space="preserve"> devices.</w:t>
      </w:r>
    </w:p>
    <w:p w:rsidR="00483796" w:rsidRDefault="009663B0" w14:paraId="7C3DCB8A" w14:textId="77777777">
      <w:pPr>
        <w:pStyle w:val="Heading4"/>
      </w:pPr>
      <w:r>
        <w:t>Security Testing</w:t>
      </w:r>
    </w:p>
    <w:p w:rsidR="00483796" w:rsidRDefault="0017260C" w14:paraId="69B65D26" w14:textId="77777777">
      <w:hyperlink r:id="rId60">
        <w:r w:rsidR="009663B0">
          <w:rPr>
            <w:color w:val="1155CC"/>
            <w:u w:val="single"/>
          </w:rPr>
          <w:t>Security Testing</w:t>
        </w:r>
      </w:hyperlink>
      <w:r w:rsidR="009663B0">
        <w:t xml:space="preserve"> is a type of Software Testing that uncovers vulnerabilities, threats, risks in a software application and prevents </w:t>
      </w:r>
      <w:r w:rsidR="009663B0">
        <w:rPr>
          <w:b/>
        </w:rPr>
        <w:t>malicious attacks</w:t>
      </w:r>
      <w:r w:rsidR="009663B0">
        <w:t xml:space="preserve"> from intruders.</w:t>
      </w:r>
    </w:p>
    <w:p w:rsidR="00483796" w:rsidRDefault="009663B0" w14:paraId="142069ED" w14:textId="77777777">
      <w:pPr>
        <w:pStyle w:val="Heading4"/>
      </w:pPr>
      <w:r>
        <w:lastRenderedPageBreak/>
        <w:t>Recovery Testing</w:t>
      </w:r>
    </w:p>
    <w:p w:rsidR="00483796" w:rsidRDefault="0017260C" w14:paraId="3A8C6AE3" w14:textId="77777777">
      <w:pPr>
        <w:rPr>
          <w:b/>
        </w:rPr>
      </w:pPr>
      <w:hyperlink w:anchor=":~:text=Recovery%20Testing%20is%20software%20testing,after%20disaster%20or%20integrity%20loss." r:id="rId61">
        <w:r w:rsidR="009663B0">
          <w:rPr>
            <w:color w:val="1155CC"/>
            <w:u w:val="single"/>
          </w:rPr>
          <w:t>Recovery Testing</w:t>
        </w:r>
      </w:hyperlink>
      <w:r w:rsidR="009663B0">
        <w:t xml:space="preserve"> is a software testing technique that verifies software's ability to recover from failures like software/hardware crashes, network failures, etc. The purpose of Recovery Testing is to determine whether </w:t>
      </w:r>
      <w:r w:rsidR="009663B0">
        <w:rPr>
          <w:b/>
        </w:rPr>
        <w:t>software operations can be continued after disaster or integrity loss.</w:t>
      </w:r>
    </w:p>
    <w:p w:rsidR="00483796" w:rsidRDefault="009663B0" w14:paraId="37ED4C60" w14:textId="77777777">
      <w:pPr>
        <w:pStyle w:val="Heading4"/>
      </w:pPr>
      <w:r>
        <w:t>Usability Testing</w:t>
      </w:r>
    </w:p>
    <w:p w:rsidR="00483796" w:rsidRDefault="0017260C" w14:paraId="2597C469" w14:textId="77777777">
      <w:hyperlink r:id="rId62">
        <w:r w:rsidR="009663B0">
          <w:rPr>
            <w:color w:val="1155CC"/>
            <w:u w:val="single"/>
          </w:rPr>
          <w:t>Usability Testing</w:t>
        </w:r>
      </w:hyperlink>
      <w:r w:rsidR="009663B0">
        <w:t xml:space="preserve">, also known as User </w:t>
      </w:r>
      <w:proofErr w:type="gramStart"/>
      <w:r w:rsidR="009663B0">
        <w:t>Experience(</w:t>
      </w:r>
      <w:proofErr w:type="gramEnd"/>
      <w:r w:rsidR="009663B0">
        <w:t xml:space="preserve">UX) Testing, is a testing method for measuring how </w:t>
      </w:r>
      <w:r w:rsidR="009663B0">
        <w:rPr>
          <w:b/>
        </w:rPr>
        <w:t>easy and user-friendly</w:t>
      </w:r>
      <w:r w:rsidR="009663B0">
        <w:t xml:space="preserve"> a software application is.</w:t>
      </w:r>
    </w:p>
    <w:p w:rsidR="00483796" w:rsidRDefault="009663B0" w14:paraId="4A56B933" w14:textId="77777777">
      <w:pPr>
        <w:pStyle w:val="Heading1"/>
      </w:pPr>
      <w:bookmarkStart w:name="_Toc108687304" w:id="38"/>
      <w:r>
        <w:t>Days 8-10</w:t>
      </w:r>
      <w:bookmarkEnd w:id="38"/>
    </w:p>
    <w:p w:rsidR="00483796" w:rsidRDefault="009663B0" w14:paraId="7C0BB72F" w14:textId="77777777">
      <w:pPr>
        <w:pStyle w:val="Heading2"/>
      </w:pPr>
      <w:bookmarkStart w:name="_Toc108687305" w:id="39"/>
      <w:r>
        <w:t>Automation Tools:</w:t>
      </w:r>
      <w:bookmarkEnd w:id="39"/>
    </w:p>
    <w:p w:rsidR="00483796" w:rsidRDefault="009663B0" w14:paraId="687F8839" w14:textId="77777777">
      <w:r>
        <w:t>Some of the most widely used tools/frameworks for Automation Testing are:</w:t>
      </w:r>
    </w:p>
    <w:p w:rsidR="00483796" w:rsidRDefault="009663B0" w14:paraId="7F99E02C" w14:textId="77777777">
      <w:pPr>
        <w:numPr>
          <w:ilvl w:val="0"/>
          <w:numId w:val="31"/>
        </w:numPr>
      </w:pPr>
      <w:r>
        <w:t>Selenium</w:t>
      </w:r>
    </w:p>
    <w:p w:rsidR="00483796" w:rsidRDefault="009663B0" w14:paraId="4D3A06A6" w14:textId="77777777">
      <w:pPr>
        <w:numPr>
          <w:ilvl w:val="0"/>
          <w:numId w:val="31"/>
        </w:numPr>
      </w:pPr>
      <w:r>
        <w:t>Cypress</w:t>
      </w:r>
    </w:p>
    <w:p w:rsidR="00483796" w:rsidRDefault="009663B0" w14:paraId="461DE226" w14:textId="77777777">
      <w:pPr>
        <w:numPr>
          <w:ilvl w:val="0"/>
          <w:numId w:val="31"/>
        </w:numPr>
      </w:pPr>
      <w:r>
        <w:t>Capybara</w:t>
      </w:r>
    </w:p>
    <w:p w:rsidR="00483796" w:rsidRDefault="009663B0" w14:paraId="0379AF77" w14:textId="77777777">
      <w:pPr>
        <w:numPr>
          <w:ilvl w:val="0"/>
          <w:numId w:val="31"/>
        </w:numPr>
      </w:pPr>
      <w:proofErr w:type="spellStart"/>
      <w:r>
        <w:t>JMeter</w:t>
      </w:r>
      <w:proofErr w:type="spellEnd"/>
    </w:p>
    <w:p w:rsidR="00483796" w:rsidRDefault="009663B0" w14:paraId="6E4D0BAB" w14:textId="77777777">
      <w:pPr>
        <w:numPr>
          <w:ilvl w:val="0"/>
          <w:numId w:val="31"/>
        </w:numPr>
      </w:pPr>
      <w:proofErr w:type="spellStart"/>
      <w:r>
        <w:t>JUnit</w:t>
      </w:r>
      <w:proofErr w:type="spellEnd"/>
    </w:p>
    <w:p w:rsidR="00483796" w:rsidRDefault="009663B0" w14:paraId="1CC59C1B" w14:textId="77777777">
      <w:pPr>
        <w:numPr>
          <w:ilvl w:val="0"/>
          <w:numId w:val="31"/>
        </w:numPr>
      </w:pPr>
      <w:proofErr w:type="spellStart"/>
      <w:r>
        <w:t>LoadRunner</w:t>
      </w:r>
      <w:proofErr w:type="spellEnd"/>
      <w:ins w:author="" w:id="40">
        <w:r>
          <w:t>+</w:t>
        </w:r>
      </w:ins>
    </w:p>
    <w:p w:rsidR="00483796" w:rsidRDefault="009663B0" w14:paraId="64026A62" w14:textId="77777777">
      <w:pPr>
        <w:numPr>
          <w:ilvl w:val="0"/>
          <w:numId w:val="31"/>
        </w:numPr>
      </w:pPr>
      <w:proofErr w:type="spellStart"/>
      <w:r>
        <w:t>RSpec</w:t>
      </w:r>
      <w:proofErr w:type="spellEnd"/>
    </w:p>
    <w:p w:rsidR="00483796" w:rsidRDefault="009663B0" w14:paraId="4BB822BE" w14:textId="77777777">
      <w:r>
        <w:t>(Just get basic intro of available tools, we will dig in details later)</w:t>
      </w:r>
    </w:p>
    <w:p w:rsidR="00483796" w:rsidRDefault="009663B0" w14:paraId="7219B780" w14:textId="77777777">
      <w:pPr>
        <w:pStyle w:val="Heading2"/>
      </w:pPr>
      <w:bookmarkStart w:name="_Toc108687306" w:id="41"/>
      <w:r>
        <w:t>API Testing:</w:t>
      </w:r>
      <w:bookmarkEnd w:id="41"/>
    </w:p>
    <w:p w:rsidR="00483796" w:rsidRDefault="009663B0" w14:paraId="5FA19997" w14:textId="77777777">
      <w:r>
        <w:t>API testing is a type of software testing that involves</w:t>
      </w:r>
      <w:r>
        <w:rPr>
          <w:b/>
        </w:rPr>
        <w:t xml:space="preserve"> testing application programming interfaces (APIs) directly and as part of integration testing </w:t>
      </w:r>
      <w:r>
        <w:t xml:space="preserve">to determine if they meet expectations for functionality, reliability, performance, and security. </w:t>
      </w:r>
    </w:p>
    <w:p w:rsidR="00483796" w:rsidRDefault="009663B0" w14:paraId="558E2BDE" w14:textId="77777777">
      <w:r>
        <w:t>Since APIs lack a GUI, API testing is performed at the message layer.</w:t>
      </w:r>
    </w:p>
    <w:p w:rsidR="00483796" w:rsidRDefault="009663B0" w14:paraId="4A35C0B6" w14:textId="77777777">
      <w:pPr>
        <w:pStyle w:val="Heading4"/>
        <w:rPr>
          <w:color w:val="000000"/>
        </w:rPr>
      </w:pPr>
      <w:r>
        <w:rPr>
          <w:color w:val="000000"/>
        </w:rPr>
        <w:t>Useful links:</w:t>
      </w:r>
    </w:p>
    <w:p w:rsidR="00483796" w:rsidRDefault="0017260C" w14:paraId="0B2ED086" w14:textId="77777777">
      <w:pPr>
        <w:numPr>
          <w:ilvl w:val="0"/>
          <w:numId w:val="15"/>
        </w:numPr>
      </w:pPr>
      <w:hyperlink r:id="rId63">
        <w:r w:rsidR="009663B0">
          <w:rPr>
            <w:color w:val="1155CC"/>
            <w:u w:val="single"/>
          </w:rPr>
          <w:t>API Testing Tutorial: What is API Test Automation? How to Test</w:t>
        </w:r>
      </w:hyperlink>
    </w:p>
    <w:p w:rsidR="00483796" w:rsidRDefault="0017260C" w14:paraId="1E026652" w14:textId="77777777">
      <w:pPr>
        <w:numPr>
          <w:ilvl w:val="0"/>
          <w:numId w:val="15"/>
        </w:numPr>
      </w:pPr>
      <w:hyperlink r:id="rId64">
        <w:r w:rsidR="009663B0">
          <w:rPr>
            <w:color w:val="1155CC"/>
            <w:u w:val="single"/>
          </w:rPr>
          <w:t>What Is API Testing? | API Testing Basics</w:t>
        </w:r>
      </w:hyperlink>
    </w:p>
    <w:p w:rsidR="00483796" w:rsidRDefault="0017260C" w14:paraId="5D1C0FC2" w14:textId="77777777">
      <w:pPr>
        <w:numPr>
          <w:ilvl w:val="0"/>
          <w:numId w:val="15"/>
        </w:numPr>
      </w:pPr>
      <w:hyperlink r:id="rId65">
        <w:r w:rsidR="009663B0">
          <w:rPr>
            <w:color w:val="1155CC"/>
            <w:u w:val="single"/>
          </w:rPr>
          <w:t>10 API Testing Tips for Beginners (SOAP &amp; REST) | Complete Guide</w:t>
        </w:r>
      </w:hyperlink>
    </w:p>
    <w:p w:rsidR="00483796" w:rsidRDefault="009663B0" w14:paraId="1895799E" w14:textId="77777777">
      <w:r>
        <w:t xml:space="preserve">Video link: </w:t>
      </w:r>
      <w:hyperlink r:id="rId66">
        <w:r>
          <w:rPr>
            <w:color w:val="1155CC"/>
            <w:u w:val="single"/>
          </w:rPr>
          <w:t>What is an API?</w:t>
        </w:r>
      </w:hyperlink>
    </w:p>
    <w:p w:rsidR="00483796" w:rsidRDefault="009663B0" w14:paraId="39676AB4" w14:textId="77777777">
      <w:r>
        <w:t xml:space="preserve">Video Link: </w:t>
      </w:r>
      <w:hyperlink r:id="rId67">
        <w:r>
          <w:rPr>
            <w:color w:val="1155CC"/>
            <w:u w:val="single"/>
          </w:rPr>
          <w:t>https://www.youtube.com/watch?v=s7wmiS2mSXY</w:t>
        </w:r>
      </w:hyperlink>
      <w:r>
        <w:t xml:space="preserve"> </w:t>
      </w:r>
    </w:p>
    <w:p w:rsidR="00483796" w:rsidRDefault="009663B0" w14:paraId="4F756018" w14:textId="77777777">
      <w:pPr>
        <w:pStyle w:val="Heading3"/>
        <w:rPr>
          <w:color w:val="000000"/>
        </w:rPr>
      </w:pPr>
      <w:bookmarkStart w:name="_Toc108687307" w:id="42"/>
      <w:r>
        <w:rPr>
          <w:color w:val="000000"/>
        </w:rPr>
        <w:lastRenderedPageBreak/>
        <w:t xml:space="preserve">REST </w:t>
      </w:r>
      <w:proofErr w:type="spellStart"/>
      <w:r>
        <w:rPr>
          <w:color w:val="000000"/>
        </w:rPr>
        <w:t>vs</w:t>
      </w:r>
      <w:proofErr w:type="spellEnd"/>
      <w:r>
        <w:rPr>
          <w:color w:val="000000"/>
        </w:rPr>
        <w:t xml:space="preserve"> SOAP APIs:</w:t>
      </w:r>
      <w:bookmarkEnd w:id="42"/>
    </w:p>
    <w:p w:rsidR="00483796" w:rsidRDefault="009663B0" w14:paraId="64F4575A" w14:textId="77777777">
      <w:r>
        <w:t>REST (Representational State Transfer) is another standard,</w:t>
      </w:r>
      <w:r>
        <w:rPr>
          <w:b/>
        </w:rPr>
        <w:t xml:space="preserve"> made in response to SOAP’s shortcomings.</w:t>
      </w:r>
      <w:r>
        <w:t xml:space="preserve"> It seeks to fix the problems with SOAP and provide a simpler method of accessing web services. </w:t>
      </w:r>
    </w:p>
    <w:p w:rsidR="00483796" w:rsidRDefault="00483796" w14:paraId="0CC80159" w14:textId="77777777"/>
    <w:p w:rsidR="00483796" w:rsidRDefault="009663B0" w14:paraId="6FE86B27" w14:textId="77777777">
      <w:pPr>
        <w:rPr>
          <w:b/>
        </w:rPr>
      </w:pPr>
      <w:r>
        <w:rPr>
          <w:b/>
        </w:rPr>
        <w:t xml:space="preserve">Using HTTP Methods for </w:t>
      </w:r>
      <w:proofErr w:type="spellStart"/>
      <w:r>
        <w:rPr>
          <w:b/>
        </w:rPr>
        <w:t>RESTful</w:t>
      </w:r>
      <w:proofErr w:type="spellEnd"/>
      <w:r>
        <w:rPr>
          <w:b/>
        </w:rPr>
        <w:t xml:space="preserve"> Services</w:t>
      </w:r>
    </w:p>
    <w:p w:rsidR="00483796" w:rsidRDefault="009663B0" w14:paraId="42639D5F" w14:textId="77777777">
      <w:r>
        <w:t xml:space="preserve">The primary or most commonly used HTTP verbs (or methods, as they are properly called) are </w:t>
      </w:r>
      <w:r>
        <w:rPr>
          <w:b/>
        </w:rPr>
        <w:t>POST, GET, PUT, PATCH, and DELETE.</w:t>
      </w:r>
      <w:r>
        <w:t xml:space="preserve"> These correspond to create, read, update, and delete (or CRUD) operations, respectively. There are a number of other methods, too, but are utilized less frequently. Of those less-frequent methods, OPTIONS and HEAD are used more often than others.</w:t>
      </w:r>
    </w:p>
    <w:p w:rsidR="00483796" w:rsidRDefault="00483796" w14:paraId="02991610" w14:textId="77777777"/>
    <w:p w:rsidR="00483796" w:rsidRDefault="009663B0" w14:paraId="45F02167" w14:textId="77777777">
      <w:r>
        <w:rPr>
          <w:noProof/>
          <w:lang w:val="en-US"/>
        </w:rPr>
        <w:drawing>
          <wp:inline distT="114300" distB="114300" distL="114300" distR="114300" wp14:anchorId="54C0FF8E" wp14:editId="0B18C58D">
            <wp:extent cx="6477000" cy="20955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8"/>
                    <a:srcRect/>
                    <a:stretch>
                      <a:fillRect/>
                    </a:stretch>
                  </pic:blipFill>
                  <pic:spPr>
                    <a:xfrm>
                      <a:off x="0" y="0"/>
                      <a:ext cx="6477000" cy="2095500"/>
                    </a:xfrm>
                    <a:prstGeom prst="rect">
                      <a:avLst/>
                    </a:prstGeom>
                    <a:ln/>
                  </pic:spPr>
                </pic:pic>
              </a:graphicData>
            </a:graphic>
          </wp:inline>
        </w:drawing>
      </w:r>
    </w:p>
    <w:p w:rsidR="00483796" w:rsidRDefault="009663B0" w14:paraId="283E521A" w14:textId="77777777">
      <w:r>
        <w:rPr>
          <w:color w:val="000000"/>
        </w:rPr>
        <w:t>Reference:</w:t>
      </w:r>
      <w:r>
        <w:t xml:space="preserve"> </w:t>
      </w:r>
      <w:hyperlink w:anchor=":~:text=The%20primary%20or%20most%2Dcommonly,but%20are%20utilized%20less%20frequently." r:id="rId69">
        <w:r>
          <w:rPr>
            <w:color w:val="1155CC"/>
            <w:u w:val="single"/>
          </w:rPr>
          <w:t xml:space="preserve">HTTP Methods for </w:t>
        </w:r>
        <w:proofErr w:type="spellStart"/>
        <w:r>
          <w:rPr>
            <w:color w:val="1155CC"/>
            <w:u w:val="single"/>
          </w:rPr>
          <w:t>RESTful</w:t>
        </w:r>
        <w:proofErr w:type="spellEnd"/>
        <w:r>
          <w:rPr>
            <w:color w:val="1155CC"/>
            <w:u w:val="single"/>
          </w:rPr>
          <w:t xml:space="preserve"> Services</w:t>
        </w:r>
      </w:hyperlink>
    </w:p>
    <w:p w:rsidR="00483796" w:rsidRDefault="009663B0" w14:paraId="79E06637" w14:textId="77777777">
      <w:r>
        <w:rPr>
          <w:color w:val="000000"/>
        </w:rPr>
        <w:t>Reading:</w:t>
      </w:r>
      <w:r>
        <w:t xml:space="preserve"> </w:t>
      </w:r>
      <w:hyperlink r:id="rId70">
        <w:r>
          <w:rPr>
            <w:color w:val="1155CC"/>
            <w:u w:val="single"/>
          </w:rPr>
          <w:t>HTTP request methods - HTTP</w:t>
        </w:r>
      </w:hyperlink>
      <w:r>
        <w:t xml:space="preserve"> </w:t>
      </w:r>
    </w:p>
    <w:p w:rsidR="00483796" w:rsidRDefault="009663B0" w14:paraId="30BE43B8" w14:textId="77777777">
      <w:pPr>
        <w:pStyle w:val="Heading4"/>
      </w:pPr>
      <w:r>
        <w:t>HTTP response status codes</w:t>
      </w:r>
    </w:p>
    <w:p w:rsidR="00483796" w:rsidRDefault="009663B0" w14:paraId="0E38A783" w14:textId="77777777">
      <w:r>
        <w:t xml:space="preserve">HTTP response status codes indicate whether a specific </w:t>
      </w:r>
      <w:hyperlink r:id="rId71">
        <w:r>
          <w:rPr>
            <w:color w:val="1155CC"/>
            <w:u w:val="single"/>
          </w:rPr>
          <w:t>HTTP</w:t>
        </w:r>
      </w:hyperlink>
      <w:r>
        <w:t xml:space="preserve"> request has been successfully completed. Responses are grouped into five classes:</w:t>
      </w:r>
    </w:p>
    <w:p w:rsidR="00483796" w:rsidRDefault="00483796" w14:paraId="2E7F12E0" w14:textId="77777777"/>
    <w:p w:rsidR="00483796" w:rsidRDefault="009663B0" w14:paraId="5C03DD63" w14:textId="77777777">
      <w:pPr>
        <w:numPr>
          <w:ilvl w:val="0"/>
          <w:numId w:val="35"/>
        </w:numPr>
      </w:pPr>
      <w:r>
        <w:t>Informational responses (100–199)</w:t>
      </w:r>
    </w:p>
    <w:p w:rsidR="00483796" w:rsidRDefault="009663B0" w14:paraId="1B50F9C8" w14:textId="77777777">
      <w:pPr>
        <w:numPr>
          <w:ilvl w:val="0"/>
          <w:numId w:val="35"/>
        </w:numPr>
      </w:pPr>
      <w:r>
        <w:t>Successful responses (200–299)</w:t>
      </w:r>
    </w:p>
    <w:p w:rsidR="00483796" w:rsidRDefault="009663B0" w14:paraId="0C8B26D4" w14:textId="77777777">
      <w:pPr>
        <w:numPr>
          <w:ilvl w:val="0"/>
          <w:numId w:val="35"/>
        </w:numPr>
      </w:pPr>
      <w:r>
        <w:t>Redirects (300–399)</w:t>
      </w:r>
    </w:p>
    <w:p w:rsidR="00483796" w:rsidRDefault="009663B0" w14:paraId="515D5D32" w14:textId="77777777">
      <w:pPr>
        <w:numPr>
          <w:ilvl w:val="0"/>
          <w:numId w:val="35"/>
        </w:numPr>
      </w:pPr>
      <w:r>
        <w:t>Client errors (400–499)</w:t>
      </w:r>
    </w:p>
    <w:p w:rsidR="00483796" w:rsidRDefault="009663B0" w14:paraId="05CD1A43" w14:textId="77777777">
      <w:pPr>
        <w:numPr>
          <w:ilvl w:val="0"/>
          <w:numId w:val="35"/>
        </w:numPr>
      </w:pPr>
      <w:r>
        <w:t>Server errors (500–599)</w:t>
      </w:r>
    </w:p>
    <w:p w:rsidR="00483796" w:rsidRDefault="009663B0" w14:paraId="287540AD" w14:textId="77777777">
      <w:r>
        <w:t>Reference:</w:t>
      </w:r>
      <w:hyperlink r:id="rId72">
        <w:r>
          <w:rPr>
            <w:color w:val="1155CC"/>
            <w:u w:val="single"/>
          </w:rPr>
          <w:t xml:space="preserve"> https://developer.mozilla.org/en-US/docs/Web/HTTP/Status</w:t>
        </w:r>
      </w:hyperlink>
    </w:p>
    <w:p w:rsidR="00483796" w:rsidRDefault="00483796" w14:paraId="353EF980" w14:textId="77777777"/>
    <w:p w:rsidR="00483796" w:rsidRDefault="009663B0" w14:paraId="4BF6765F" w14:textId="77777777">
      <w:pPr>
        <w:pStyle w:val="Heading3"/>
        <w:rPr>
          <w:sz w:val="22"/>
          <w:szCs w:val="22"/>
        </w:rPr>
      </w:pPr>
      <w:bookmarkStart w:name="_Toc108687308" w:id="43"/>
      <w:r>
        <w:t>SOAP (Simple Object Access Protocol)</w:t>
      </w:r>
      <w:bookmarkEnd w:id="43"/>
      <w:r>
        <w:rPr>
          <w:sz w:val="22"/>
          <w:szCs w:val="22"/>
        </w:rPr>
        <w:t xml:space="preserve"> </w:t>
      </w:r>
    </w:p>
    <w:p w:rsidR="00483796" w:rsidRDefault="009663B0" w14:paraId="4927F04E" w14:textId="77777777">
      <w:proofErr w:type="gramStart"/>
      <w:r>
        <w:t>is</w:t>
      </w:r>
      <w:proofErr w:type="gramEnd"/>
      <w:r>
        <w:t xml:space="preserve"> a standards-based web services access protocol that has been around for a long time. Originally developed by Microsoft, SOAP isn’t as simple as the acronym would suggest.</w:t>
      </w:r>
    </w:p>
    <w:p w:rsidR="00483796" w:rsidRDefault="009663B0" w14:paraId="1C3AB95A" w14:textId="77777777">
      <w:r>
        <w:t xml:space="preserve">Useful links: </w:t>
      </w:r>
    </w:p>
    <w:p w:rsidR="00483796" w:rsidRDefault="0017260C" w14:paraId="13E58372" w14:textId="77777777">
      <w:pPr>
        <w:numPr>
          <w:ilvl w:val="0"/>
          <w:numId w:val="33"/>
        </w:numPr>
      </w:pPr>
      <w:hyperlink r:id="rId73">
        <w:r w:rsidR="009663B0">
          <w:rPr>
            <w:color w:val="1155CC"/>
            <w:u w:val="single"/>
          </w:rPr>
          <w:t xml:space="preserve">Understanding SOAP </w:t>
        </w:r>
        <w:proofErr w:type="spellStart"/>
        <w:r w:rsidR="009663B0">
          <w:rPr>
            <w:color w:val="1155CC"/>
            <w:u w:val="single"/>
          </w:rPr>
          <w:t>vs</w:t>
        </w:r>
        <w:proofErr w:type="spellEnd"/>
        <w:r w:rsidR="009663B0">
          <w:rPr>
            <w:color w:val="1155CC"/>
            <w:u w:val="single"/>
          </w:rPr>
          <w:t xml:space="preserve"> REST: Basics And Differences</w:t>
        </w:r>
      </w:hyperlink>
    </w:p>
    <w:p w:rsidR="00483796" w:rsidRDefault="0017260C" w14:paraId="66F06668" w14:textId="77777777">
      <w:pPr>
        <w:numPr>
          <w:ilvl w:val="0"/>
          <w:numId w:val="33"/>
        </w:numPr>
      </w:pPr>
      <w:hyperlink r:id="rId74">
        <w:r w:rsidR="009663B0">
          <w:rPr>
            <w:color w:val="1155CC"/>
            <w:u w:val="single"/>
          </w:rPr>
          <w:t xml:space="preserve">SOAP </w:t>
        </w:r>
        <w:proofErr w:type="spellStart"/>
        <w:r w:rsidR="009663B0">
          <w:rPr>
            <w:color w:val="1155CC"/>
            <w:u w:val="single"/>
          </w:rPr>
          <w:t>vs</w:t>
        </w:r>
        <w:proofErr w:type="spellEnd"/>
        <w:r w:rsidR="009663B0">
          <w:rPr>
            <w:color w:val="1155CC"/>
            <w:u w:val="single"/>
          </w:rPr>
          <w:t xml:space="preserve"> REST APIs: Which Is Right </w:t>
        </w:r>
        <w:proofErr w:type="gramStart"/>
        <w:r w:rsidR="009663B0">
          <w:rPr>
            <w:color w:val="1155CC"/>
            <w:u w:val="single"/>
          </w:rPr>
          <w:t>For</w:t>
        </w:r>
        <w:proofErr w:type="gramEnd"/>
        <w:r w:rsidR="009663B0">
          <w:rPr>
            <w:color w:val="1155CC"/>
            <w:u w:val="single"/>
          </w:rPr>
          <w:t xml:space="preserve"> You?</w:t>
        </w:r>
      </w:hyperlink>
    </w:p>
    <w:p w:rsidR="00483796" w:rsidRDefault="009663B0" w14:paraId="2F959440" w14:textId="77777777">
      <w:pPr>
        <w:pStyle w:val="Heading2"/>
      </w:pPr>
      <w:bookmarkStart w:name="_Toc108687309" w:id="44"/>
      <w:r>
        <w:t>API Testing Tools:</w:t>
      </w:r>
      <w:bookmarkEnd w:id="44"/>
    </w:p>
    <w:p w:rsidR="00483796" w:rsidRDefault="009663B0" w14:paraId="18652761" w14:textId="77777777">
      <w:r>
        <w:t>The most commonly used tool for API Testing is:</w:t>
      </w:r>
    </w:p>
    <w:p w:rsidR="00483796" w:rsidRDefault="009663B0" w14:paraId="7BA47CB1" w14:textId="77777777">
      <w:pPr>
        <w:pStyle w:val="Heading3"/>
        <w:rPr>
          <w:b/>
        </w:rPr>
      </w:pPr>
      <w:bookmarkStart w:name="_Toc108687310" w:id="45"/>
      <w:r>
        <w:rPr>
          <w:b/>
        </w:rPr>
        <w:t>Postman</w:t>
      </w:r>
      <w:bookmarkEnd w:id="45"/>
    </w:p>
    <w:p w:rsidR="00483796" w:rsidRDefault="00483796" w14:paraId="705084F0" w14:textId="77777777"/>
    <w:p w:rsidR="00483796" w:rsidRDefault="009663B0" w14:paraId="5C08E817" w14:textId="77777777">
      <w:pPr>
        <w:numPr>
          <w:ilvl w:val="0"/>
          <w:numId w:val="9"/>
        </w:numPr>
      </w:pPr>
      <w:r>
        <w:t>It allows users to set up all the headers and cookies the API expects and checks the response.</w:t>
      </w:r>
    </w:p>
    <w:p w:rsidR="00483796" w:rsidRDefault="009663B0" w14:paraId="5CBCB2C4" w14:textId="77777777">
      <w:pPr>
        <w:numPr>
          <w:ilvl w:val="0"/>
          <w:numId w:val="9"/>
        </w:numPr>
      </w:pPr>
      <w:r>
        <w:t>Productivity can be increased using some of the Postman features, which are listed below.</w:t>
      </w:r>
    </w:p>
    <w:p w:rsidR="00483796" w:rsidRDefault="009663B0" w14:paraId="4E22DF12" w14:textId="77777777">
      <w:r>
        <w:t xml:space="preserve">Useful links: </w:t>
      </w:r>
    </w:p>
    <w:p w:rsidR="00483796" w:rsidRDefault="0017260C" w14:paraId="2AD49586" w14:textId="77777777">
      <w:pPr>
        <w:numPr>
          <w:ilvl w:val="0"/>
          <w:numId w:val="39"/>
        </w:numPr>
      </w:pPr>
      <w:hyperlink r:id="rId75">
        <w:r w:rsidR="009663B0">
          <w:rPr>
            <w:color w:val="1155CC"/>
            <w:u w:val="single"/>
          </w:rPr>
          <w:t>API Testing using Postman.</w:t>
        </w:r>
      </w:hyperlink>
    </w:p>
    <w:p w:rsidR="00483796" w:rsidRDefault="0017260C" w14:paraId="3879034E" w14:textId="77777777">
      <w:pPr>
        <w:numPr>
          <w:ilvl w:val="0"/>
          <w:numId w:val="39"/>
        </w:numPr>
      </w:pPr>
      <w:hyperlink r:id="rId76">
        <w:r w:rsidR="009663B0">
          <w:rPr>
            <w:color w:val="1155CC"/>
            <w:u w:val="single"/>
          </w:rPr>
          <w:t>How to Use Postman for API Testing Automation</w:t>
        </w:r>
      </w:hyperlink>
    </w:p>
    <w:p w:rsidR="00483796" w:rsidRDefault="0017260C" w14:paraId="1580A812" w14:textId="77777777">
      <w:pPr>
        <w:numPr>
          <w:ilvl w:val="0"/>
          <w:numId w:val="39"/>
        </w:numPr>
      </w:pPr>
      <w:hyperlink r:id="rId77">
        <w:r w:rsidR="009663B0">
          <w:rPr>
            <w:color w:val="1155CC"/>
            <w:u w:val="single"/>
          </w:rPr>
          <w:t>https://www.youtube.com/watch?v=juldrxDrSH0&amp;list=PLhW3qG5bs-L-oT0GenwPLcJAPD_SiFK3C&amp;index=1</w:t>
        </w:r>
      </w:hyperlink>
      <w:r w:rsidR="009663B0">
        <w:t xml:space="preserve"> </w:t>
      </w:r>
    </w:p>
    <w:p w:rsidR="00483796" w:rsidRDefault="009663B0" w14:paraId="03BC8120" w14:textId="77777777">
      <w:pPr>
        <w:pStyle w:val="Heading5"/>
        <w:rPr>
          <w:highlight w:val="yellow"/>
        </w:rPr>
      </w:pPr>
      <w:r>
        <w:rPr>
          <w:highlight w:val="yellow"/>
        </w:rPr>
        <w:t xml:space="preserve">Task 8: </w:t>
      </w:r>
    </w:p>
    <w:p w:rsidR="00483796" w:rsidRDefault="009663B0" w14:paraId="71B26025" w14:textId="77777777">
      <w:r>
        <w:t>Setup Postman on your system/web browser and take 5 sample APIs. Perform API testing with the help of Get, Post and Put methods in Postman and prepare a report on your findings.</w:t>
      </w:r>
    </w:p>
    <w:p w:rsidR="00483796" w:rsidRDefault="009663B0" w14:paraId="631F5C22" w14:textId="77777777">
      <w:pPr>
        <w:pStyle w:val="Heading2"/>
      </w:pPr>
      <w:bookmarkStart w:name="_Toc108687311" w:id="46"/>
      <w:r>
        <w:t>API Documentation:</w:t>
      </w:r>
      <w:bookmarkEnd w:id="46"/>
    </w:p>
    <w:p w:rsidR="00483796" w:rsidRDefault="009663B0" w14:paraId="451E6562" w14:textId="77777777">
      <w:r>
        <w:t xml:space="preserve">API documentation is a </w:t>
      </w:r>
      <w:r>
        <w:rPr>
          <w:b/>
        </w:rPr>
        <w:t xml:space="preserve">technical content deliverable, containing instructions </w:t>
      </w:r>
      <w:r>
        <w:t>about how to effectively use and integrate with an API. (</w:t>
      </w:r>
      <w:hyperlink r:id="rId78">
        <w:r>
          <w:rPr>
            <w:color w:val="1155CC"/>
            <w:u w:val="single"/>
          </w:rPr>
          <w:t>HELP</w:t>
        </w:r>
      </w:hyperlink>
      <w:r>
        <w:t>)</w:t>
      </w:r>
    </w:p>
    <w:p w:rsidR="00483796" w:rsidRDefault="00483796" w14:paraId="3A24430F" w14:textId="77777777"/>
    <w:p w:rsidR="00483796" w:rsidRDefault="009663B0" w14:paraId="1C2D63DA" w14:textId="77777777">
      <w:r>
        <w:t xml:space="preserve">API description formats like the </w:t>
      </w:r>
      <w:proofErr w:type="spellStart"/>
      <w:r>
        <w:t>OpenAPI</w:t>
      </w:r>
      <w:proofErr w:type="spellEnd"/>
      <w:r>
        <w:t>/Swagger Specification have automated the documentation process, making it easier for teams to generate and maintain them.</w:t>
      </w:r>
    </w:p>
    <w:p w:rsidR="00483796" w:rsidRDefault="009663B0" w14:paraId="145C6E07" w14:textId="77777777">
      <w:r>
        <w:t>Useful links:</w:t>
      </w:r>
    </w:p>
    <w:p w:rsidR="00483796" w:rsidRDefault="0017260C" w14:paraId="38F5AF20" w14:textId="77777777">
      <w:pPr>
        <w:numPr>
          <w:ilvl w:val="0"/>
          <w:numId w:val="11"/>
        </w:numPr>
      </w:pPr>
      <w:hyperlink r:id="rId79">
        <w:r w:rsidR="009663B0">
          <w:rPr>
            <w:color w:val="1155CC"/>
            <w:u w:val="single"/>
          </w:rPr>
          <w:t>What is API Documentation?</w:t>
        </w:r>
      </w:hyperlink>
    </w:p>
    <w:p w:rsidR="00483796" w:rsidRDefault="0017260C" w14:paraId="444C3B63" w14:textId="77777777">
      <w:pPr>
        <w:numPr>
          <w:ilvl w:val="0"/>
          <w:numId w:val="11"/>
        </w:numPr>
      </w:pPr>
      <w:hyperlink r:id="rId80">
        <w:r w:rsidR="009663B0">
          <w:rPr>
            <w:color w:val="1155CC"/>
            <w:u w:val="single"/>
          </w:rPr>
          <w:t>API Documentation Tool</w:t>
        </w:r>
      </w:hyperlink>
    </w:p>
    <w:p w:rsidR="00483796" w:rsidRDefault="0017260C" w14:paraId="3B8F19DC" w14:textId="77777777">
      <w:pPr>
        <w:numPr>
          <w:ilvl w:val="0"/>
          <w:numId w:val="11"/>
        </w:numPr>
      </w:pPr>
      <w:hyperlink r:id="rId81">
        <w:r w:rsidR="009663B0">
          <w:rPr>
            <w:color w:val="1155CC"/>
            <w:u w:val="single"/>
          </w:rPr>
          <w:t>API Documentation | Sample APIs Document, Docs &amp; API Documentation Template</w:t>
        </w:r>
      </w:hyperlink>
    </w:p>
    <w:p w:rsidR="00483796" w:rsidRDefault="0017260C" w14:paraId="7BDFDF0A" w14:textId="77777777">
      <w:pPr>
        <w:numPr>
          <w:ilvl w:val="0"/>
          <w:numId w:val="11"/>
        </w:numPr>
      </w:pPr>
      <w:hyperlink r:id="rId82">
        <w:r w:rsidR="009663B0">
          <w:rPr>
            <w:color w:val="1155CC"/>
            <w:u w:val="single"/>
          </w:rPr>
          <w:t>API Documentation Solutions</w:t>
        </w:r>
      </w:hyperlink>
    </w:p>
    <w:p w:rsidR="00483796" w:rsidRDefault="009663B0" w14:paraId="567C85D5" w14:textId="77777777">
      <w:pPr>
        <w:pStyle w:val="Heading5"/>
        <w:rPr>
          <w:highlight w:val="yellow"/>
        </w:rPr>
      </w:pPr>
      <w:r>
        <w:rPr>
          <w:highlight w:val="yellow"/>
        </w:rPr>
        <w:t xml:space="preserve">Task 9: </w:t>
      </w:r>
    </w:p>
    <w:p w:rsidR="00483796" w:rsidRDefault="009663B0" w14:paraId="02271852" w14:textId="77777777">
      <w:r>
        <w:t xml:space="preserve">While performing the API testing, prepare the API documentation in parallel by using Postman’s documentation feature or Swagger Documentation. </w:t>
      </w:r>
    </w:p>
    <w:p w:rsidR="00483796" w:rsidRDefault="00483796" w14:paraId="30DCB065" w14:textId="77777777"/>
    <w:p w:rsidR="00483796" w:rsidRDefault="009663B0" w14:paraId="1D67EBC9" w14:textId="77777777">
      <w:pPr>
        <w:pStyle w:val="Heading1"/>
      </w:pPr>
      <w:bookmarkStart w:name="_Toc108687312" w:id="47"/>
      <w:r>
        <w:lastRenderedPageBreak/>
        <w:t>Days 11-12</w:t>
      </w:r>
      <w:bookmarkEnd w:id="47"/>
    </w:p>
    <w:p w:rsidR="00483796" w:rsidRDefault="009663B0" w14:paraId="36CD4760" w14:textId="77777777">
      <w:pPr>
        <w:pStyle w:val="Heading2"/>
      </w:pPr>
      <w:bookmarkStart w:name="_Toc108687313" w:id="48"/>
      <w:r>
        <w:t>Load/Stress Testing Tools:</w:t>
      </w:r>
      <w:bookmarkEnd w:id="48"/>
    </w:p>
    <w:p w:rsidR="00483796" w:rsidRDefault="009663B0" w14:paraId="7C38010B" w14:textId="77777777">
      <w:r>
        <w:t>Following are some of the most commonly used Load/Stress Testing Tools:</w:t>
      </w:r>
    </w:p>
    <w:p w:rsidR="00483796" w:rsidRDefault="00483796" w14:paraId="0B8CF4AA" w14:textId="77777777"/>
    <w:p w:rsidR="00483796" w:rsidRDefault="009663B0" w14:paraId="3992E65D" w14:textId="77777777">
      <w:pPr>
        <w:numPr>
          <w:ilvl w:val="0"/>
          <w:numId w:val="26"/>
        </w:numPr>
      </w:pPr>
      <w:proofErr w:type="spellStart"/>
      <w:r>
        <w:t>JMeter</w:t>
      </w:r>
      <w:proofErr w:type="spellEnd"/>
    </w:p>
    <w:p w:rsidR="00483796" w:rsidRDefault="009663B0" w14:paraId="539C57FF" w14:textId="77777777">
      <w:pPr>
        <w:numPr>
          <w:ilvl w:val="0"/>
          <w:numId w:val="26"/>
        </w:numPr>
      </w:pPr>
      <w:proofErr w:type="spellStart"/>
      <w:r>
        <w:t>JUnit</w:t>
      </w:r>
      <w:proofErr w:type="spellEnd"/>
    </w:p>
    <w:p w:rsidR="00483796" w:rsidRDefault="009663B0" w14:paraId="2FE8C627" w14:textId="77777777">
      <w:pPr>
        <w:numPr>
          <w:ilvl w:val="0"/>
          <w:numId w:val="26"/>
        </w:numPr>
      </w:pPr>
      <w:proofErr w:type="spellStart"/>
      <w:r>
        <w:t>LoadRunner</w:t>
      </w:r>
      <w:proofErr w:type="spellEnd"/>
    </w:p>
    <w:p w:rsidR="00483796" w:rsidRDefault="009663B0" w14:paraId="10068AF5" w14:textId="77777777">
      <w:pPr>
        <w:numPr>
          <w:ilvl w:val="0"/>
          <w:numId w:val="26"/>
        </w:numPr>
      </w:pPr>
      <w:proofErr w:type="spellStart"/>
      <w:r>
        <w:t>WebLoad</w:t>
      </w:r>
      <w:proofErr w:type="spellEnd"/>
    </w:p>
    <w:p w:rsidR="00483796" w:rsidRDefault="009663B0" w14:paraId="660D82BD" w14:textId="77777777">
      <w:pPr>
        <w:numPr>
          <w:ilvl w:val="0"/>
          <w:numId w:val="26"/>
        </w:numPr>
      </w:pPr>
      <w:proofErr w:type="spellStart"/>
      <w:r>
        <w:t>NeoLoad</w:t>
      </w:r>
      <w:proofErr w:type="spellEnd"/>
    </w:p>
    <w:p w:rsidR="00483796" w:rsidRDefault="009663B0" w14:paraId="2F5D6D2B" w14:textId="77777777">
      <w:pPr>
        <w:numPr>
          <w:ilvl w:val="0"/>
          <w:numId w:val="26"/>
        </w:numPr>
      </w:pPr>
      <w:proofErr w:type="spellStart"/>
      <w:r>
        <w:t>GTMetrix</w:t>
      </w:r>
      <w:proofErr w:type="spellEnd"/>
    </w:p>
    <w:p w:rsidR="00483796" w:rsidRDefault="00483796" w14:paraId="2E31E2AA" w14:textId="77777777"/>
    <w:p w:rsidR="00483796" w:rsidRDefault="009663B0" w14:paraId="4AD157A4" w14:textId="77777777">
      <w:r>
        <w:rPr>
          <w:color w:val="000000"/>
        </w:rPr>
        <w:t>Useful links:</w:t>
      </w:r>
      <w:r>
        <w:t xml:space="preserve"> </w:t>
      </w:r>
    </w:p>
    <w:p w:rsidR="00483796" w:rsidRDefault="0017260C" w14:paraId="5C1C1E25" w14:textId="77777777">
      <w:pPr>
        <w:numPr>
          <w:ilvl w:val="0"/>
          <w:numId w:val="4"/>
        </w:numPr>
      </w:pPr>
      <w:hyperlink r:id="rId83">
        <w:r w:rsidR="009663B0">
          <w:rPr>
            <w:color w:val="1155CC"/>
            <w:u w:val="single"/>
          </w:rPr>
          <w:t>Top 10 Performance Testing Tools | Load Testing Tools Guide</w:t>
        </w:r>
      </w:hyperlink>
    </w:p>
    <w:p w:rsidR="00483796" w:rsidRDefault="0017260C" w14:paraId="3DBD5D0A" w14:textId="77777777">
      <w:pPr>
        <w:numPr>
          <w:ilvl w:val="0"/>
          <w:numId w:val="4"/>
        </w:numPr>
      </w:pPr>
      <w:hyperlink r:id="rId84">
        <w:r w:rsidR="009663B0">
          <w:rPr>
            <w:color w:val="1155CC"/>
            <w:u w:val="single"/>
          </w:rPr>
          <w:t>What is STRESS Testing in Software Testing? Tools, Types, Examples</w:t>
        </w:r>
      </w:hyperlink>
    </w:p>
    <w:p w:rsidR="00483796" w:rsidRDefault="0017260C" w14:paraId="24A71C2E" w14:textId="77777777">
      <w:pPr>
        <w:numPr>
          <w:ilvl w:val="0"/>
          <w:numId w:val="4"/>
        </w:numPr>
      </w:pPr>
      <w:hyperlink r:id="rId85">
        <w:proofErr w:type="spellStart"/>
        <w:r w:rsidR="009663B0">
          <w:rPr>
            <w:color w:val="1155CC"/>
            <w:u w:val="single"/>
          </w:rPr>
          <w:t>JMeter</w:t>
        </w:r>
        <w:proofErr w:type="spellEnd"/>
        <w:r w:rsidR="009663B0">
          <w:rPr>
            <w:color w:val="1155CC"/>
            <w:u w:val="single"/>
          </w:rPr>
          <w:t xml:space="preserve"> Tutorial</w:t>
        </w:r>
      </w:hyperlink>
    </w:p>
    <w:p w:rsidR="00483796" w:rsidRDefault="009663B0" w14:paraId="39F0D87E" w14:textId="77777777">
      <w:pPr>
        <w:pStyle w:val="Heading5"/>
        <w:rPr>
          <w:highlight w:val="yellow"/>
        </w:rPr>
      </w:pPr>
      <w:r>
        <w:rPr>
          <w:highlight w:val="yellow"/>
        </w:rPr>
        <w:t xml:space="preserve">Task 10: </w:t>
      </w:r>
    </w:p>
    <w:p w:rsidR="00483796" w:rsidRDefault="009663B0" w14:paraId="67AE340F" w14:textId="77777777">
      <w:pPr>
        <w:rPr>
          <w:shd w:val="clear" w:color="auto" w:fill="FFE599"/>
        </w:rPr>
      </w:pPr>
      <w:r>
        <w:rPr>
          <w:shd w:val="clear" w:color="auto" w:fill="FFE599"/>
        </w:rPr>
        <w:t xml:space="preserve">Setup </w:t>
      </w:r>
      <w:proofErr w:type="spellStart"/>
      <w:r>
        <w:rPr>
          <w:shd w:val="clear" w:color="auto" w:fill="FFE599"/>
        </w:rPr>
        <w:t>JMeter</w:t>
      </w:r>
      <w:proofErr w:type="spellEnd"/>
      <w:r>
        <w:rPr>
          <w:shd w:val="clear" w:color="auto" w:fill="FFE599"/>
        </w:rPr>
        <w:t xml:space="preserve"> on your system. Perform Load and Stress Testing at </w:t>
      </w:r>
      <w:hyperlink r:id="rId86">
        <w:r>
          <w:rPr>
            <w:color w:val="1155CC"/>
            <w:u w:val="single"/>
            <w:shd w:val="clear" w:color="auto" w:fill="FFE599"/>
          </w:rPr>
          <w:t>www.hotmail.com</w:t>
        </w:r>
      </w:hyperlink>
      <w:r>
        <w:rPr>
          <w:shd w:val="clear" w:color="auto" w:fill="FFE599"/>
        </w:rPr>
        <w:t xml:space="preserve"> and prepare a report on your findings. </w:t>
      </w:r>
    </w:p>
    <w:p w:rsidR="00483796" w:rsidRDefault="00483796" w14:paraId="21101EEF" w14:textId="77777777">
      <w:pPr>
        <w:rPr>
          <w:shd w:val="clear" w:color="auto" w:fill="FFE599"/>
        </w:rPr>
      </w:pPr>
    </w:p>
    <w:p w:rsidR="00483796" w:rsidRDefault="009663B0" w14:paraId="027F777E" w14:textId="77777777">
      <w:r>
        <w:t>The core focus should be on the response time against a certain applied load over the sample website.</w:t>
      </w:r>
    </w:p>
    <w:p w:rsidR="00483796" w:rsidRDefault="009663B0" w14:paraId="6F17C6E1" w14:textId="77777777">
      <w:pPr>
        <w:pStyle w:val="Heading2"/>
      </w:pPr>
      <w:r>
        <w:t xml:space="preserve"> </w:t>
      </w:r>
      <w:bookmarkStart w:name="_Toc108687314" w:id="49"/>
      <w:r>
        <w:t>CI/CD</w:t>
      </w:r>
      <w:bookmarkEnd w:id="49"/>
    </w:p>
    <w:p w:rsidR="00483796" w:rsidRDefault="009663B0" w14:paraId="7E35A916" w14:textId="77777777">
      <w:pPr>
        <w:pStyle w:val="Heading3"/>
        <w:rPr>
          <w:color w:val="000000"/>
        </w:rPr>
      </w:pPr>
      <w:bookmarkStart w:name="_Toc108687315" w:id="50"/>
      <w:r>
        <w:rPr>
          <w:color w:val="000000"/>
        </w:rPr>
        <w:t>Continuous Integration (CI)</w:t>
      </w:r>
      <w:bookmarkEnd w:id="50"/>
      <w:r>
        <w:rPr>
          <w:color w:val="000000"/>
        </w:rPr>
        <w:t xml:space="preserve"> </w:t>
      </w:r>
    </w:p>
    <w:p w:rsidR="00483796" w:rsidRDefault="009663B0" w14:paraId="6BA4B1CB" w14:textId="77777777">
      <w:proofErr w:type="gramStart"/>
      <w:r>
        <w:t>is</w:t>
      </w:r>
      <w:proofErr w:type="gramEnd"/>
      <w:r>
        <w:t xml:space="preserve"> a development practice</w:t>
      </w:r>
      <w:r>
        <w:rPr>
          <w:b/>
        </w:rPr>
        <w:t xml:space="preserve"> where developers integrate code into a shared repository frequently, preferably several times a day.</w:t>
      </w:r>
      <w:r>
        <w:t xml:space="preserve"> Each integration can then be verified by an automated build and automated tests. While automated testing is not strictly part of CI it is typically implied.</w:t>
      </w:r>
    </w:p>
    <w:p w:rsidR="00483796" w:rsidRDefault="009663B0" w14:paraId="28459BE1" w14:textId="77777777">
      <w:pPr>
        <w:pStyle w:val="Heading3"/>
        <w:rPr>
          <w:color w:val="000000"/>
        </w:rPr>
      </w:pPr>
      <w:bookmarkStart w:name="_Toc108687316" w:id="51"/>
      <w:r>
        <w:rPr>
          <w:color w:val="000000"/>
        </w:rPr>
        <w:t>Continuous Delivery (CD)</w:t>
      </w:r>
      <w:bookmarkEnd w:id="51"/>
      <w:r>
        <w:rPr>
          <w:color w:val="000000"/>
        </w:rPr>
        <w:t xml:space="preserve"> </w:t>
      </w:r>
    </w:p>
    <w:p w:rsidR="00483796" w:rsidRDefault="009663B0" w14:paraId="1179C635" w14:textId="77777777">
      <w:proofErr w:type="gramStart"/>
      <w:r>
        <w:t>is</w:t>
      </w:r>
      <w:proofErr w:type="gramEnd"/>
      <w:r>
        <w:t xml:space="preserve"> a software engineering approach in which </w:t>
      </w:r>
      <w:r>
        <w:rPr>
          <w:b/>
        </w:rPr>
        <w:t xml:space="preserve">teams produce software in short cycles, ensuring that the software can be reliably released at any time and, </w:t>
      </w:r>
      <w:r>
        <w:t>when releasing the software, doing so manually. It aims at building, testing, and releasing software with greater speed and frequency.</w:t>
      </w:r>
    </w:p>
    <w:p w:rsidR="00483796" w:rsidRDefault="009663B0" w14:paraId="07B58CF7" w14:textId="77777777">
      <w:r>
        <w:rPr>
          <w:color w:val="000000"/>
        </w:rPr>
        <w:t>Useful links:</w:t>
      </w:r>
      <w:r>
        <w:t xml:space="preserve"> </w:t>
      </w:r>
    </w:p>
    <w:p w:rsidR="00483796" w:rsidRDefault="0017260C" w14:paraId="5AED8B90" w14:textId="77777777">
      <w:pPr>
        <w:numPr>
          <w:ilvl w:val="0"/>
          <w:numId w:val="44"/>
        </w:numPr>
      </w:pPr>
      <w:hyperlink r:id="rId87">
        <w:r w:rsidR="009663B0">
          <w:rPr>
            <w:color w:val="1155CC"/>
            <w:u w:val="single"/>
          </w:rPr>
          <w:t>What is Continuous Delivery? - Continuous Delivery</w:t>
        </w:r>
      </w:hyperlink>
    </w:p>
    <w:p w:rsidR="00483796" w:rsidRDefault="0017260C" w14:paraId="660FF71D" w14:textId="77777777">
      <w:pPr>
        <w:numPr>
          <w:ilvl w:val="0"/>
          <w:numId w:val="44"/>
        </w:numPr>
      </w:pPr>
      <w:hyperlink r:id="rId88">
        <w:r w:rsidR="009663B0">
          <w:rPr>
            <w:color w:val="1155CC"/>
            <w:u w:val="single"/>
          </w:rPr>
          <w:t>Continuous integration vs. continuous delivery vs. continuous deployment</w:t>
        </w:r>
      </w:hyperlink>
    </w:p>
    <w:p w:rsidR="00483796" w:rsidRDefault="0017260C" w14:paraId="0D8811A5" w14:textId="77777777">
      <w:pPr>
        <w:numPr>
          <w:ilvl w:val="0"/>
          <w:numId w:val="44"/>
        </w:numPr>
      </w:pPr>
      <w:hyperlink r:id="rId89">
        <w:r w:rsidR="009663B0">
          <w:rPr>
            <w:color w:val="1155CC"/>
            <w:u w:val="single"/>
          </w:rPr>
          <w:t>What is Continuous Integration: Testing, Software &amp; Process Tutorial</w:t>
        </w:r>
      </w:hyperlink>
    </w:p>
    <w:p w:rsidR="00483796" w:rsidRDefault="009663B0" w14:paraId="38198EF4" w14:textId="77777777">
      <w:pPr>
        <w:pStyle w:val="Heading3"/>
      </w:pPr>
      <w:bookmarkStart w:name="_Toc108687317" w:id="52"/>
      <w:r>
        <w:t>CI/CD Tools and Frameworks:</w:t>
      </w:r>
      <w:bookmarkEnd w:id="52"/>
    </w:p>
    <w:p w:rsidR="00483796" w:rsidRDefault="009663B0" w14:paraId="478E0054" w14:textId="77777777">
      <w:r>
        <w:t>Following are the most commonly used CI/CD tools and frameworks:</w:t>
      </w:r>
    </w:p>
    <w:p w:rsidR="00483796" w:rsidRDefault="00483796" w14:paraId="2DAF809E" w14:textId="77777777"/>
    <w:p w:rsidR="00483796" w:rsidRDefault="009663B0" w14:paraId="40E5E8AB" w14:textId="77777777">
      <w:pPr>
        <w:numPr>
          <w:ilvl w:val="0"/>
          <w:numId w:val="2"/>
        </w:numPr>
      </w:pPr>
      <w:proofErr w:type="spellStart"/>
      <w:r>
        <w:t>CircleCI</w:t>
      </w:r>
      <w:proofErr w:type="spellEnd"/>
    </w:p>
    <w:p w:rsidR="00483796" w:rsidRDefault="009663B0" w14:paraId="4F1BB599" w14:textId="77777777">
      <w:pPr>
        <w:numPr>
          <w:ilvl w:val="0"/>
          <w:numId w:val="2"/>
        </w:numPr>
      </w:pPr>
      <w:r>
        <w:t>Travis CI</w:t>
      </w:r>
    </w:p>
    <w:p w:rsidR="00483796" w:rsidRDefault="009663B0" w14:paraId="75128160" w14:textId="77777777">
      <w:pPr>
        <w:numPr>
          <w:ilvl w:val="0"/>
          <w:numId w:val="2"/>
        </w:numPr>
      </w:pPr>
      <w:proofErr w:type="spellStart"/>
      <w:r>
        <w:t>Gitlab</w:t>
      </w:r>
      <w:proofErr w:type="spellEnd"/>
      <w:r>
        <w:t xml:space="preserve"> CI</w:t>
      </w:r>
    </w:p>
    <w:p w:rsidR="00483796" w:rsidRDefault="009663B0" w14:paraId="61FA3510" w14:textId="77777777">
      <w:pPr>
        <w:numPr>
          <w:ilvl w:val="0"/>
          <w:numId w:val="2"/>
        </w:numPr>
      </w:pPr>
      <w:r>
        <w:t>Jenkins</w:t>
      </w:r>
    </w:p>
    <w:p w:rsidR="00483796" w:rsidRDefault="009663B0" w14:paraId="56D283F3" w14:textId="77777777">
      <w:pPr>
        <w:pStyle w:val="Heading4"/>
      </w:pPr>
      <w:r>
        <w:rPr>
          <w:color w:val="000000"/>
        </w:rPr>
        <w:t>Useful links:</w:t>
      </w:r>
      <w:r>
        <w:t xml:space="preserve"> </w:t>
      </w:r>
    </w:p>
    <w:p w:rsidR="00483796" w:rsidRDefault="0017260C" w14:paraId="651CD2A6" w14:textId="77777777">
      <w:pPr>
        <w:numPr>
          <w:ilvl w:val="0"/>
          <w:numId w:val="32"/>
        </w:numPr>
      </w:pPr>
      <w:hyperlink r:id="rId90">
        <w:r w:rsidR="009663B0">
          <w:rPr>
            <w:color w:val="1155CC"/>
            <w:u w:val="single"/>
          </w:rPr>
          <w:t>Top 20 Continuous Integration tools</w:t>
        </w:r>
      </w:hyperlink>
    </w:p>
    <w:p w:rsidR="00483796" w:rsidRDefault="0017260C" w14:paraId="1DCA0E30" w14:textId="77777777">
      <w:pPr>
        <w:numPr>
          <w:ilvl w:val="0"/>
          <w:numId w:val="32"/>
        </w:numPr>
      </w:pPr>
      <w:hyperlink r:id="rId91">
        <w:r w:rsidR="009663B0">
          <w:rPr>
            <w:color w:val="1155CC"/>
            <w:u w:val="single"/>
          </w:rPr>
          <w:t>https://travis-ci.com</w:t>
        </w:r>
      </w:hyperlink>
    </w:p>
    <w:p w:rsidR="00483796" w:rsidRDefault="0017260C" w14:paraId="6B8EFFC8" w14:textId="77777777">
      <w:pPr>
        <w:numPr>
          <w:ilvl w:val="0"/>
          <w:numId w:val="32"/>
        </w:numPr>
      </w:pPr>
      <w:hyperlink r:id="rId92">
        <w:r w:rsidR="009663B0">
          <w:rPr>
            <w:color w:val="1155CC"/>
            <w:u w:val="single"/>
          </w:rPr>
          <w:t>https://circleci.com</w:t>
        </w:r>
      </w:hyperlink>
    </w:p>
    <w:p w:rsidR="00483796" w:rsidRDefault="009663B0" w14:paraId="67F78C45" w14:textId="77777777">
      <w:pPr>
        <w:pStyle w:val="Heading2"/>
      </w:pPr>
      <w:bookmarkStart w:name="_Toc108687318" w:id="53"/>
      <w:r>
        <w:t>Database Testing:</w:t>
      </w:r>
      <w:bookmarkEnd w:id="53"/>
    </w:p>
    <w:p w:rsidR="00483796" w:rsidRDefault="009663B0" w14:paraId="1ECD3392" w14:textId="77777777">
      <w:r>
        <w:t xml:space="preserve">Database </w:t>
      </w:r>
      <w:r>
        <w:rPr>
          <w:b/>
        </w:rPr>
        <w:t>Testing is a type of software testing that checks the schema, tables, triggers, etc. of the database under test.</w:t>
      </w:r>
      <w:r>
        <w:t xml:space="preserve"> It involves creating complex queries for performing the load or stress test on the database and checking its responsiveness. It checks the integrity and consistency of data.</w:t>
      </w:r>
    </w:p>
    <w:p w:rsidR="00483796" w:rsidRDefault="009663B0" w14:paraId="41402F39" w14:textId="77777777">
      <w:r>
        <w:t xml:space="preserve">Useful links: </w:t>
      </w:r>
    </w:p>
    <w:p w:rsidR="00483796" w:rsidRDefault="0017260C" w14:paraId="5660669C" w14:textId="77777777">
      <w:pPr>
        <w:numPr>
          <w:ilvl w:val="0"/>
          <w:numId w:val="29"/>
        </w:numPr>
      </w:pPr>
      <w:hyperlink r:id="rId93">
        <w:r w:rsidR="009663B0">
          <w:rPr>
            <w:color w:val="1155CC"/>
            <w:u w:val="single"/>
          </w:rPr>
          <w:t>Software database testing</w:t>
        </w:r>
      </w:hyperlink>
    </w:p>
    <w:p w:rsidR="00483796" w:rsidRDefault="0017260C" w14:paraId="4B4D64C2" w14:textId="77777777">
      <w:pPr>
        <w:numPr>
          <w:ilvl w:val="0"/>
          <w:numId w:val="29"/>
        </w:numPr>
      </w:pPr>
      <w:hyperlink r:id="rId94">
        <w:r w:rsidR="009663B0">
          <w:rPr>
            <w:color w:val="1155CC"/>
            <w:u w:val="single"/>
          </w:rPr>
          <w:t>Database (Data) Testing Tutorial with Sample Test Cases</w:t>
        </w:r>
      </w:hyperlink>
    </w:p>
    <w:p w:rsidR="00483796" w:rsidRDefault="009663B0" w14:paraId="731F4A81" w14:textId="77777777">
      <w:pPr>
        <w:pStyle w:val="Heading3"/>
      </w:pPr>
      <w:bookmarkStart w:name="_Toc108687319" w:id="54"/>
      <w:r>
        <w:t>SQL Injection:</w:t>
      </w:r>
      <w:bookmarkEnd w:id="54"/>
    </w:p>
    <w:p w:rsidR="00483796" w:rsidRDefault="009663B0" w14:paraId="127A2383" w14:textId="77777777">
      <w:r>
        <w:t>SQL</w:t>
      </w:r>
      <w:r>
        <w:rPr>
          <w:b/>
        </w:rPr>
        <w:t xml:space="preserve"> injection is a code injection technique that might destroy your database.</w:t>
      </w:r>
      <w:r>
        <w:t xml:space="preserve"> SQL injection is one of the most common web hacking techniques. </w:t>
      </w:r>
    </w:p>
    <w:p w:rsidR="00483796" w:rsidRDefault="00483796" w14:paraId="72B11AC0" w14:textId="77777777"/>
    <w:p w:rsidR="00483796" w:rsidRDefault="009663B0" w14:paraId="0F5C2081" w14:textId="77777777">
      <w:r>
        <w:t>SQL injection is the placement of malicious code in SQL statements, via web page input.</w:t>
      </w:r>
    </w:p>
    <w:p w:rsidR="00483796" w:rsidRDefault="00483796" w14:paraId="5C57A5F1" w14:textId="77777777"/>
    <w:p w:rsidR="00483796" w:rsidRDefault="009663B0" w14:paraId="2985E76B" w14:textId="77777777">
      <w:r>
        <w:rPr>
          <w:color w:val="000000"/>
        </w:rPr>
        <w:t>Useful links:</w:t>
      </w:r>
      <w:r>
        <w:t xml:space="preserve"> </w:t>
      </w:r>
    </w:p>
    <w:p w:rsidR="00483796" w:rsidRDefault="0017260C" w14:paraId="110BB7AF" w14:textId="77777777">
      <w:pPr>
        <w:numPr>
          <w:ilvl w:val="0"/>
          <w:numId w:val="48"/>
        </w:numPr>
      </w:pPr>
      <w:hyperlink r:id="rId95">
        <w:r w:rsidR="009663B0">
          <w:rPr>
            <w:color w:val="1155CC"/>
            <w:u w:val="single"/>
          </w:rPr>
          <w:t>SQL Injection</w:t>
        </w:r>
      </w:hyperlink>
    </w:p>
    <w:p w:rsidR="00483796" w:rsidRDefault="0017260C" w14:paraId="099276D1" w14:textId="77777777">
      <w:pPr>
        <w:numPr>
          <w:ilvl w:val="0"/>
          <w:numId w:val="48"/>
        </w:numPr>
      </w:pPr>
      <w:hyperlink r:id="rId96">
        <w:r w:rsidR="009663B0">
          <w:rPr>
            <w:color w:val="1155CC"/>
            <w:u w:val="single"/>
          </w:rPr>
          <w:t>What is SQL Injection?</w:t>
        </w:r>
      </w:hyperlink>
    </w:p>
    <w:p w:rsidR="00483796" w:rsidRDefault="0017260C" w14:paraId="52E4D2EB" w14:textId="77777777">
      <w:pPr>
        <w:numPr>
          <w:ilvl w:val="0"/>
          <w:numId w:val="48"/>
        </w:numPr>
      </w:pPr>
      <w:hyperlink r:id="rId97">
        <w:r w:rsidR="009663B0">
          <w:rPr>
            <w:color w:val="1155CC"/>
            <w:u w:val="single"/>
          </w:rPr>
          <w:t>What is SQL Injection (</w:t>
        </w:r>
        <w:proofErr w:type="spellStart"/>
        <w:r w:rsidR="009663B0">
          <w:rPr>
            <w:color w:val="1155CC"/>
            <w:u w:val="single"/>
          </w:rPr>
          <w:t>SQLi</w:t>
        </w:r>
        <w:proofErr w:type="spellEnd"/>
        <w:r w:rsidR="009663B0">
          <w:rPr>
            <w:color w:val="1155CC"/>
            <w:u w:val="single"/>
          </w:rPr>
          <w:t>) and How to Prevent Attacks</w:t>
        </w:r>
      </w:hyperlink>
    </w:p>
    <w:p w:rsidR="00483796" w:rsidRDefault="009663B0" w14:paraId="2F7C548B" w14:textId="77777777">
      <w:pPr>
        <w:pStyle w:val="Heading1"/>
      </w:pPr>
      <w:bookmarkStart w:name="_Toc108687320" w:id="55"/>
      <w:r>
        <w:lastRenderedPageBreak/>
        <w:t>Days 13-14</w:t>
      </w:r>
      <w:bookmarkEnd w:id="55"/>
    </w:p>
    <w:p w:rsidR="00483796" w:rsidRDefault="009663B0" w14:paraId="4FC423CC" w14:textId="77777777">
      <w:pPr>
        <w:pStyle w:val="Heading2"/>
      </w:pPr>
      <w:bookmarkStart w:name="_Toc108687321" w:id="56"/>
      <w:r>
        <w:t>Penetration Testing:</w:t>
      </w:r>
      <w:bookmarkEnd w:id="56"/>
    </w:p>
    <w:p w:rsidR="00483796" w:rsidRDefault="009663B0" w14:paraId="329E3801" w14:textId="77777777">
      <w:r>
        <w:t xml:space="preserve">Penetration testing, also called pen testing or ethical hacking </w:t>
      </w:r>
      <w:r>
        <w:rPr>
          <w:b/>
        </w:rPr>
        <w:t>is the practice of testing a computer system, network, or web application to find security vulnerabilities that an attacker could exploit.</w:t>
      </w:r>
      <w:r>
        <w:t xml:space="preserve"> Penetration testing can be automated with software applications or performed manually.</w:t>
      </w:r>
    </w:p>
    <w:p w:rsidR="00483796" w:rsidRDefault="00483796" w14:paraId="7AD7519B" w14:textId="77777777"/>
    <w:p w:rsidR="00483796" w:rsidRDefault="009663B0" w14:paraId="31629FF2" w14:textId="77777777">
      <w:r>
        <w:t xml:space="preserve">It is an authorized simulated </w:t>
      </w:r>
      <w:proofErr w:type="spellStart"/>
      <w:r>
        <w:t>cyberattack</w:t>
      </w:r>
      <w:proofErr w:type="spellEnd"/>
      <w:r>
        <w:t xml:space="preserve"> on a computer system, performed to evaluate the security of the system. Not to be confused with a vulnerability assessment.</w:t>
      </w:r>
    </w:p>
    <w:p w:rsidR="00483796" w:rsidRDefault="00483796" w14:paraId="2F9ECB7A" w14:textId="77777777"/>
    <w:p w:rsidR="00483796" w:rsidRDefault="009663B0" w14:paraId="79F0C283" w14:textId="77777777">
      <w:r>
        <w:t xml:space="preserve">Useful links: </w:t>
      </w:r>
    </w:p>
    <w:p w:rsidR="00483796" w:rsidRDefault="0017260C" w14:paraId="24630876" w14:textId="77777777">
      <w:pPr>
        <w:numPr>
          <w:ilvl w:val="0"/>
          <w:numId w:val="7"/>
        </w:numPr>
      </w:pPr>
      <w:hyperlink r:id="rId98">
        <w:r w:rsidR="009663B0">
          <w:rPr>
            <w:color w:val="1155CC"/>
            <w:u w:val="single"/>
          </w:rPr>
          <w:t>What is a pen test (penetration testing)? - Definition from WhatIs.com</w:t>
        </w:r>
      </w:hyperlink>
    </w:p>
    <w:p w:rsidR="00483796" w:rsidRDefault="0017260C" w14:paraId="06486DDD" w14:textId="77777777">
      <w:pPr>
        <w:numPr>
          <w:ilvl w:val="0"/>
          <w:numId w:val="7"/>
        </w:numPr>
      </w:pPr>
      <w:hyperlink r:id="rId99">
        <w:r w:rsidR="009663B0">
          <w:rPr>
            <w:color w:val="1155CC"/>
            <w:u w:val="single"/>
          </w:rPr>
          <w:t>What is Penetration Testing | Step-By-Step Process &amp; Methods</w:t>
        </w:r>
      </w:hyperlink>
    </w:p>
    <w:p w:rsidR="00483796" w:rsidRDefault="0017260C" w14:paraId="23AB6658" w14:textId="77777777">
      <w:pPr>
        <w:numPr>
          <w:ilvl w:val="0"/>
          <w:numId w:val="7"/>
        </w:numPr>
      </w:pPr>
      <w:hyperlink r:id="rId100">
        <w:r w:rsidR="009663B0">
          <w:rPr>
            <w:color w:val="1155CC"/>
            <w:u w:val="single"/>
          </w:rPr>
          <w:t xml:space="preserve">Penetration Testing Tutorial: What is </w:t>
        </w:r>
        <w:proofErr w:type="spellStart"/>
        <w:r w:rsidR="009663B0">
          <w:rPr>
            <w:color w:val="1155CC"/>
            <w:u w:val="single"/>
          </w:rPr>
          <w:t>PenTest</w:t>
        </w:r>
        <w:proofErr w:type="spellEnd"/>
        <w:r w:rsidR="009663B0">
          <w:rPr>
            <w:color w:val="1155CC"/>
            <w:u w:val="single"/>
          </w:rPr>
          <w:t>?</w:t>
        </w:r>
      </w:hyperlink>
    </w:p>
    <w:p w:rsidR="00483796" w:rsidRDefault="0017260C" w14:paraId="0181F425" w14:textId="77777777">
      <w:pPr>
        <w:numPr>
          <w:ilvl w:val="0"/>
          <w:numId w:val="7"/>
        </w:numPr>
      </w:pPr>
      <w:hyperlink r:id="rId101">
        <w:r w:rsidR="009663B0">
          <w:rPr>
            <w:color w:val="1155CC"/>
            <w:u w:val="single"/>
          </w:rPr>
          <w:t>What Is Penetration Testing? What Is Pen Testing?</w:t>
        </w:r>
      </w:hyperlink>
    </w:p>
    <w:p w:rsidR="00483796" w:rsidRDefault="009663B0" w14:paraId="717FEF6D" w14:textId="77777777">
      <w:pPr>
        <w:pStyle w:val="Heading2"/>
      </w:pPr>
      <w:bookmarkStart w:name="_Toc108687322" w:id="57"/>
      <w:r>
        <w:t>JS Attacks/Injection:</w:t>
      </w:r>
      <w:bookmarkEnd w:id="57"/>
    </w:p>
    <w:p w:rsidR="00483796" w:rsidRDefault="009663B0" w14:paraId="54112D72" w14:textId="77777777">
      <w:proofErr w:type="spellStart"/>
      <w:r>
        <w:t>Javascript</w:t>
      </w:r>
      <w:proofErr w:type="spellEnd"/>
      <w:r>
        <w:t xml:space="preserve"> is one of the most popular technologies and is most widely used for web pages and web applications.</w:t>
      </w:r>
    </w:p>
    <w:p w:rsidR="00483796" w:rsidRDefault="009663B0" w14:paraId="320955BE" w14:textId="77777777">
      <w:r>
        <w:t xml:space="preserve">It can be used for realizing different website functionalities. However, this technology can bring some </w:t>
      </w:r>
      <w:r>
        <w:rPr>
          <w:b/>
        </w:rPr>
        <w:t>security issues</w:t>
      </w:r>
      <w:r>
        <w:t>, which the developer and tester should be conscious about.</w:t>
      </w:r>
    </w:p>
    <w:p w:rsidR="00483796" w:rsidRDefault="009663B0" w14:paraId="2B2B2002" w14:textId="77777777">
      <w:proofErr w:type="spellStart"/>
      <w:r>
        <w:t>Javascript</w:t>
      </w:r>
      <w:proofErr w:type="spellEnd"/>
      <w:r>
        <w:t xml:space="preserve"> can be used not only for good purposes but for some malicious attacks too. One of them is </w:t>
      </w:r>
      <w:proofErr w:type="spellStart"/>
      <w:r>
        <w:t>Javascript</w:t>
      </w:r>
      <w:proofErr w:type="spellEnd"/>
      <w:r>
        <w:t xml:space="preserve"> Injection. The essence of JS Injection is to inject the </w:t>
      </w:r>
      <w:proofErr w:type="spellStart"/>
      <w:r>
        <w:t>Javascript</w:t>
      </w:r>
      <w:proofErr w:type="spellEnd"/>
      <w:r>
        <w:t xml:space="preserve"> code that will be run from the </w:t>
      </w:r>
      <w:r>
        <w:rPr>
          <w:b/>
        </w:rPr>
        <w:t>client-side</w:t>
      </w:r>
      <w:r>
        <w:t>.</w:t>
      </w:r>
    </w:p>
    <w:p w:rsidR="00483796" w:rsidRDefault="009663B0" w14:paraId="3077B93B" w14:textId="77777777">
      <w:pPr>
        <w:pStyle w:val="Heading3"/>
        <w:rPr>
          <w:color w:val="000000"/>
        </w:rPr>
      </w:pPr>
      <w:bookmarkStart w:name="_Toc108687323" w:id="58"/>
      <w:r>
        <w:rPr>
          <w:color w:val="000000"/>
        </w:rPr>
        <w:t>Why is it Important to Test JS Injection?</w:t>
      </w:r>
      <w:bookmarkEnd w:id="58"/>
    </w:p>
    <w:p w:rsidR="00483796" w:rsidRDefault="009663B0" w14:paraId="7C09D15D" w14:textId="77777777">
      <w:r>
        <w:t>Many would ask if testing for JS Injection is really necessary. Checking for JS Injection vulnerabilities is a part of security testing. Security testing is usually performed only if it was included in the project planning, as it requires time, a lot of attention, and checking multiple details.</w:t>
      </w:r>
    </w:p>
    <w:p w:rsidR="00483796" w:rsidRDefault="009663B0" w14:paraId="1FB1E130" w14:textId="77777777">
      <w:pPr>
        <w:pStyle w:val="Heading4"/>
      </w:pPr>
      <w:r>
        <w:rPr>
          <w:color w:val="000000"/>
        </w:rPr>
        <w:t>Useful links:</w:t>
      </w:r>
      <w:r>
        <w:t xml:space="preserve"> </w:t>
      </w:r>
    </w:p>
    <w:p w:rsidR="00483796" w:rsidRDefault="0017260C" w14:paraId="0618A06B" w14:textId="77777777">
      <w:pPr>
        <w:numPr>
          <w:ilvl w:val="0"/>
          <w:numId w:val="45"/>
        </w:numPr>
      </w:pPr>
      <w:hyperlink r:id="rId102">
        <w:r w:rsidR="009663B0">
          <w:rPr>
            <w:color w:val="1155CC"/>
            <w:u w:val="single"/>
          </w:rPr>
          <w:t>JavaScript Injection Tutorial</w:t>
        </w:r>
      </w:hyperlink>
    </w:p>
    <w:p w:rsidR="00483796" w:rsidRDefault="0017260C" w14:paraId="79CEE243" w14:textId="77777777">
      <w:pPr>
        <w:numPr>
          <w:ilvl w:val="0"/>
          <w:numId w:val="45"/>
        </w:numPr>
      </w:pPr>
      <w:hyperlink r:id="rId103">
        <w:proofErr w:type="spellStart"/>
        <w:r w:rsidR="009663B0">
          <w:rPr>
            <w:color w:val="1155CC"/>
            <w:u w:val="single"/>
          </w:rPr>
          <w:t>Javascript</w:t>
        </w:r>
        <w:proofErr w:type="spellEnd"/>
        <w:r w:rsidR="009663B0">
          <w:rPr>
            <w:color w:val="1155CC"/>
            <w:u w:val="single"/>
          </w:rPr>
          <w:t>-attacks-</w:t>
        </w:r>
        <w:proofErr w:type="spellStart"/>
        <w:r w:rsidR="009663B0">
          <w:rPr>
            <w:color w:val="1155CC"/>
            <w:u w:val="single"/>
          </w:rPr>
          <w:t>webviews</w:t>
        </w:r>
        <w:proofErr w:type="spellEnd"/>
      </w:hyperlink>
    </w:p>
    <w:p w:rsidR="00483796" w:rsidRDefault="00483796" w14:paraId="10CB29CA" w14:textId="77777777"/>
    <w:p w:rsidR="00483796" w:rsidRDefault="009663B0" w14:paraId="5D0EF130" w14:textId="77777777">
      <w:pPr>
        <w:rPr>
          <w:b/>
        </w:rPr>
      </w:pPr>
      <w:r>
        <w:rPr>
          <w:b/>
        </w:rPr>
        <w:t>Optional Task:</w:t>
      </w:r>
    </w:p>
    <w:p w:rsidR="00483796" w:rsidRDefault="009663B0" w14:paraId="2147B13B" w14:textId="77777777">
      <w:r>
        <w:t xml:space="preserve">It is advised that you also visit </w:t>
      </w:r>
      <w:hyperlink r:id="rId104">
        <w:r>
          <w:rPr>
            <w:color w:val="1155CC"/>
            <w:u w:val="single"/>
          </w:rPr>
          <w:t>Google Gruyere</w:t>
        </w:r>
      </w:hyperlink>
    </w:p>
    <w:p w:rsidR="00483796" w:rsidRDefault="009663B0" w14:paraId="5666E266" w14:textId="77777777">
      <w:pPr>
        <w:rPr>
          <w:b/>
        </w:rPr>
      </w:pPr>
      <w:r>
        <w:t xml:space="preserve">This web application provides a walkthrough for practical implementation which can help with the understanding and advantages of </w:t>
      </w:r>
      <w:r>
        <w:rPr>
          <w:b/>
        </w:rPr>
        <w:t>Penetration Testing</w:t>
      </w:r>
      <w:r>
        <w:t xml:space="preserve"> and </w:t>
      </w:r>
      <w:r>
        <w:rPr>
          <w:b/>
        </w:rPr>
        <w:t>JS Attacks</w:t>
      </w:r>
    </w:p>
    <w:p w:rsidR="00483796" w:rsidRDefault="009663B0" w14:paraId="44084536" w14:textId="77777777">
      <w:pPr>
        <w:pStyle w:val="Heading2"/>
      </w:pPr>
      <w:bookmarkStart w:name="_Toc108687324" w:id="59"/>
      <w:r>
        <w:lastRenderedPageBreak/>
        <w:t>Software Development and Version Controlling:</w:t>
      </w:r>
      <w:bookmarkEnd w:id="59"/>
    </w:p>
    <w:p w:rsidR="00483796" w:rsidRDefault="009663B0" w14:paraId="0C540083" w14:textId="77777777">
      <w:pPr>
        <w:rPr>
          <w:b/>
        </w:rPr>
      </w:pPr>
      <w:r>
        <w:t xml:space="preserve">Software Version Control (SVC), also called revision control, source control management, and Versioning Control, </w:t>
      </w:r>
      <w:r>
        <w:rPr>
          <w:b/>
        </w:rPr>
        <w:t>is a management strategy to track and store changes to a Software Development document or set of files that follow the development project from beginning to end-of-life.</w:t>
      </w:r>
    </w:p>
    <w:p w:rsidR="00483796" w:rsidRDefault="00483796" w14:paraId="0DA4578B" w14:textId="77777777"/>
    <w:p w:rsidR="00483796" w:rsidRDefault="009663B0" w14:paraId="74BF1A94" w14:textId="77777777">
      <w:r>
        <w:t xml:space="preserve">Useful links: </w:t>
      </w:r>
    </w:p>
    <w:p w:rsidR="00483796" w:rsidRDefault="0017260C" w14:paraId="626B8A9D" w14:textId="77777777">
      <w:pPr>
        <w:numPr>
          <w:ilvl w:val="0"/>
          <w:numId w:val="8"/>
        </w:numPr>
      </w:pPr>
      <w:hyperlink r:id="rId105">
        <w:r w:rsidR="009663B0">
          <w:rPr>
            <w:color w:val="1155CC"/>
            <w:u w:val="single"/>
          </w:rPr>
          <w:t>The Basics of Software Version Control</w:t>
        </w:r>
      </w:hyperlink>
    </w:p>
    <w:p w:rsidR="00483796" w:rsidRDefault="0017260C" w14:paraId="52B183C6" w14:textId="77777777">
      <w:pPr>
        <w:numPr>
          <w:ilvl w:val="0"/>
          <w:numId w:val="8"/>
        </w:numPr>
      </w:pPr>
      <w:hyperlink r:id="rId106">
        <w:r w:rsidR="009663B0">
          <w:rPr>
            <w:color w:val="1155CC"/>
            <w:u w:val="single"/>
          </w:rPr>
          <w:t>What is version control</w:t>
        </w:r>
      </w:hyperlink>
      <w:r w:rsidR="009663B0">
        <w:t>?</w:t>
      </w:r>
    </w:p>
    <w:p w:rsidR="00483796" w:rsidRDefault="009663B0" w14:paraId="7F191B7E" w14:textId="77777777">
      <w:pPr>
        <w:pStyle w:val="Heading4"/>
        <w:rPr>
          <w:color w:val="000000"/>
        </w:rPr>
      </w:pPr>
      <w:r>
        <w:rPr>
          <w:color w:val="000000"/>
        </w:rPr>
        <w:t xml:space="preserve">Code Repositories - </w:t>
      </w:r>
      <w:proofErr w:type="spellStart"/>
      <w:r>
        <w:rPr>
          <w:color w:val="000000"/>
        </w:rPr>
        <w:t>Github</w:t>
      </w:r>
      <w:proofErr w:type="spellEnd"/>
      <w:r>
        <w:rPr>
          <w:color w:val="000000"/>
        </w:rPr>
        <w:t>/</w:t>
      </w:r>
      <w:proofErr w:type="spellStart"/>
      <w:r>
        <w:rPr>
          <w:color w:val="000000"/>
        </w:rPr>
        <w:t>Bitbucket</w:t>
      </w:r>
      <w:proofErr w:type="spellEnd"/>
      <w:r>
        <w:rPr>
          <w:color w:val="000000"/>
        </w:rPr>
        <w:t>/</w:t>
      </w:r>
      <w:proofErr w:type="spellStart"/>
      <w:r>
        <w:rPr>
          <w:color w:val="000000"/>
        </w:rPr>
        <w:t>Gitlab</w:t>
      </w:r>
      <w:proofErr w:type="spellEnd"/>
      <w:r>
        <w:rPr>
          <w:color w:val="000000"/>
        </w:rPr>
        <w:t>:</w:t>
      </w:r>
    </w:p>
    <w:p w:rsidR="00483796" w:rsidRDefault="009663B0" w14:paraId="0140A571" w14:textId="77777777">
      <w:proofErr w:type="spellStart"/>
      <w:r>
        <w:t>Github</w:t>
      </w:r>
      <w:proofErr w:type="spellEnd"/>
      <w:r>
        <w:t xml:space="preserve">: </w:t>
      </w:r>
      <w:hyperlink r:id="rId107">
        <w:proofErr w:type="spellStart"/>
        <w:r>
          <w:rPr>
            <w:color w:val="1155CC"/>
            <w:u w:val="single"/>
          </w:rPr>
          <w:t>Git</w:t>
        </w:r>
        <w:proofErr w:type="spellEnd"/>
        <w:r>
          <w:rPr>
            <w:color w:val="1155CC"/>
            <w:u w:val="single"/>
          </w:rPr>
          <w:t xml:space="preserve"> and </w:t>
        </w:r>
        <w:proofErr w:type="spellStart"/>
        <w:r>
          <w:rPr>
            <w:color w:val="1155CC"/>
            <w:u w:val="single"/>
          </w:rPr>
          <w:t>GitHub</w:t>
        </w:r>
        <w:proofErr w:type="spellEnd"/>
        <w:r>
          <w:rPr>
            <w:color w:val="1155CC"/>
            <w:u w:val="single"/>
          </w:rPr>
          <w:t xml:space="preserve"> for Beginners - Crash Course</w:t>
        </w:r>
      </w:hyperlink>
    </w:p>
    <w:p w:rsidR="00483796" w:rsidRDefault="009663B0" w14:paraId="28178C7C" w14:textId="77777777">
      <w:proofErr w:type="spellStart"/>
      <w:r>
        <w:t>Bitbucket</w:t>
      </w:r>
      <w:proofErr w:type="spellEnd"/>
      <w:r>
        <w:t xml:space="preserve">: </w:t>
      </w:r>
      <w:hyperlink r:id="rId108">
        <w:proofErr w:type="spellStart"/>
        <w:r>
          <w:rPr>
            <w:color w:val="1155CC"/>
            <w:u w:val="single"/>
          </w:rPr>
          <w:t>Bitbucket</w:t>
        </w:r>
        <w:proofErr w:type="spellEnd"/>
        <w:r>
          <w:rPr>
            <w:color w:val="1155CC"/>
            <w:u w:val="single"/>
          </w:rPr>
          <w:t xml:space="preserve"> Fundamental</w:t>
        </w:r>
      </w:hyperlink>
    </w:p>
    <w:p w:rsidR="00483796" w:rsidRDefault="009663B0" w14:paraId="2A753FE0" w14:textId="77777777">
      <w:proofErr w:type="spellStart"/>
      <w:r>
        <w:t>Gitlab</w:t>
      </w:r>
      <w:proofErr w:type="spellEnd"/>
      <w:r>
        <w:t xml:space="preserve">: </w:t>
      </w:r>
      <w:hyperlink r:id="rId109">
        <w:r>
          <w:rPr>
            <w:color w:val="1155CC"/>
            <w:u w:val="single"/>
          </w:rPr>
          <w:t xml:space="preserve">About </w:t>
        </w:r>
        <w:proofErr w:type="spellStart"/>
        <w:r>
          <w:rPr>
            <w:color w:val="1155CC"/>
            <w:u w:val="single"/>
          </w:rPr>
          <w:t>Gitlab</w:t>
        </w:r>
        <w:proofErr w:type="spellEnd"/>
      </w:hyperlink>
    </w:p>
    <w:p w:rsidR="00483796" w:rsidRDefault="009663B0" w14:paraId="6F2036A6" w14:textId="77777777">
      <w:pPr>
        <w:pStyle w:val="Heading5"/>
        <w:rPr>
          <w:highlight w:val="yellow"/>
        </w:rPr>
      </w:pPr>
      <w:r>
        <w:rPr>
          <w:highlight w:val="yellow"/>
        </w:rPr>
        <w:t xml:space="preserve">Task 11: </w:t>
      </w:r>
    </w:p>
    <w:p w:rsidR="00483796" w:rsidRDefault="009663B0" w14:paraId="41DD5E53" w14:textId="77777777">
      <w:r>
        <w:t xml:space="preserve">Create your </w:t>
      </w:r>
      <w:proofErr w:type="spellStart"/>
      <w:r>
        <w:t>Github</w:t>
      </w:r>
      <w:proofErr w:type="spellEnd"/>
      <w:r>
        <w:t>/</w:t>
      </w:r>
      <w:proofErr w:type="spellStart"/>
      <w:r>
        <w:t>Gitlab</w:t>
      </w:r>
      <w:proofErr w:type="spellEnd"/>
      <w:r>
        <w:t xml:space="preserve"> or </w:t>
      </w:r>
      <w:proofErr w:type="spellStart"/>
      <w:r>
        <w:t>Bitbucket</w:t>
      </w:r>
      <w:proofErr w:type="spellEnd"/>
      <w:r>
        <w:t xml:space="preserve"> accounts and set up a demo project on your system, create some branches and PRs and get them approved and merged. </w:t>
      </w:r>
    </w:p>
    <w:p w:rsidR="00483796" w:rsidRDefault="009663B0" w14:paraId="64787A7B" w14:textId="77777777">
      <w:pPr>
        <w:pStyle w:val="Heading1"/>
      </w:pPr>
      <w:bookmarkStart w:name="_Toc108687325" w:id="60"/>
      <w:r>
        <w:t>Days 15-17</w:t>
      </w:r>
      <w:bookmarkEnd w:id="60"/>
    </w:p>
    <w:p w:rsidR="00483796" w:rsidRDefault="009663B0" w14:paraId="7CFFA2D6" w14:textId="77777777">
      <w:pPr>
        <w:pStyle w:val="Heading2"/>
      </w:pPr>
      <w:bookmarkStart w:name="_Toc108687326" w:id="61"/>
      <w:r>
        <w:t>Documentation Tools/Platforms</w:t>
      </w:r>
      <w:bookmarkEnd w:id="61"/>
    </w:p>
    <w:p w:rsidR="00483796" w:rsidRDefault="009663B0" w14:paraId="7616E9FE" w14:textId="77777777">
      <w:pPr>
        <w:pStyle w:val="Heading3"/>
        <w:rPr>
          <w:color w:val="000000"/>
        </w:rPr>
      </w:pPr>
      <w:bookmarkStart w:name="_Toc108687327" w:id="62"/>
      <w:r>
        <w:rPr>
          <w:color w:val="000000"/>
        </w:rPr>
        <w:t>Confluence by JIRA:</w:t>
      </w:r>
      <w:bookmarkEnd w:id="62"/>
    </w:p>
    <w:p w:rsidR="00483796" w:rsidRDefault="009663B0" w14:paraId="681BB805" w14:textId="77777777">
      <w:r>
        <w:rPr>
          <w:b/>
        </w:rPr>
        <w:t>Create, collaborate, and organize all your work in one place.</w:t>
      </w:r>
      <w:r>
        <w:t xml:space="preserve"> Confluence is a team workspace where knowledge and collaboration meet. Dynamic pages give your team a place to create, capture, and collaborate on any project or idea. </w:t>
      </w:r>
    </w:p>
    <w:p w:rsidR="00483796" w:rsidRDefault="00483796" w14:paraId="0A6F96AC" w14:textId="77777777"/>
    <w:p w:rsidR="00483796" w:rsidRDefault="009663B0" w14:paraId="75F40BD0" w14:textId="77777777">
      <w:r>
        <w:rPr>
          <w:color w:val="000000"/>
        </w:rPr>
        <w:t>Useful links:</w:t>
      </w:r>
      <w:r>
        <w:t xml:space="preserve"> </w:t>
      </w:r>
    </w:p>
    <w:p w:rsidR="00483796" w:rsidRDefault="0017260C" w14:paraId="2E7627C5" w14:textId="77777777">
      <w:pPr>
        <w:numPr>
          <w:ilvl w:val="0"/>
          <w:numId w:val="10"/>
        </w:numPr>
      </w:pPr>
      <w:hyperlink r:id="rId110">
        <w:r w:rsidR="009663B0">
          <w:rPr>
            <w:color w:val="1155CC"/>
            <w:u w:val="single"/>
          </w:rPr>
          <w:t xml:space="preserve">How to get the most of Confluence | </w:t>
        </w:r>
        <w:proofErr w:type="spellStart"/>
        <w:r w:rsidR="009663B0">
          <w:rPr>
            <w:color w:val="1155CC"/>
            <w:u w:val="single"/>
          </w:rPr>
          <w:t>Atlassian</w:t>
        </w:r>
        <w:proofErr w:type="spellEnd"/>
      </w:hyperlink>
    </w:p>
    <w:p w:rsidR="00483796" w:rsidRDefault="009663B0" w14:paraId="05E07820" w14:textId="77777777">
      <w:pPr>
        <w:pStyle w:val="Heading5"/>
        <w:rPr>
          <w:highlight w:val="yellow"/>
        </w:rPr>
      </w:pPr>
      <w:r>
        <w:rPr>
          <w:highlight w:val="yellow"/>
        </w:rPr>
        <w:t>Task 12:</w:t>
      </w:r>
    </w:p>
    <w:p w:rsidR="00483796" w:rsidRDefault="009663B0" w14:paraId="0F6D2903" w14:textId="77777777">
      <w:r>
        <w:t xml:space="preserve">Watch Confluence’s tutorials in detail and try to create the same documents, using a couple of your already prepared docs on Google </w:t>
      </w:r>
      <w:proofErr w:type="gramStart"/>
      <w:r>
        <w:t>Docs(</w:t>
      </w:r>
      <w:proofErr w:type="gramEnd"/>
      <w:r>
        <w:t>get help from buddy on which docs to replicate).</w:t>
      </w:r>
    </w:p>
    <w:p w:rsidR="00483796" w:rsidRDefault="009663B0" w14:paraId="69CB1335" w14:textId="77777777">
      <w:pPr>
        <w:rPr>
          <w:color w:val="000000"/>
        </w:rPr>
      </w:pPr>
      <w:r>
        <w:t>Creating/Maintaining Test Sheets</w:t>
      </w:r>
      <w:proofErr w:type="gramStart"/>
      <w:r>
        <w:t>:</w:t>
      </w:r>
      <w:proofErr w:type="gramEnd"/>
      <w:r>
        <w:br/>
      </w:r>
      <w:r>
        <w:rPr>
          <w:color w:val="000000"/>
        </w:rPr>
        <w:t>Before you can start making test cases, we have attached a template for you to follow. Study it and research why we use sheets and such format for maintaining test cases. You are not limited to just this template. There is always room for creativity and improvement. This is just to get you started.</w:t>
      </w:r>
    </w:p>
    <w:p w:rsidR="00483796" w:rsidRDefault="00483796" w14:paraId="2EACBE28" w14:textId="77777777"/>
    <w:p w:rsidR="00483796" w:rsidRDefault="009663B0" w14:paraId="3407DF92" w14:textId="77777777">
      <w:r>
        <w:lastRenderedPageBreak/>
        <w:t>Useful links:</w:t>
      </w:r>
    </w:p>
    <w:p w:rsidR="00483796" w:rsidRDefault="0017260C" w14:paraId="2D18B21E" w14:textId="77777777">
      <w:pPr>
        <w:pStyle w:val="Heading4"/>
        <w:numPr>
          <w:ilvl w:val="0"/>
          <w:numId w:val="17"/>
        </w:numPr>
      </w:pPr>
      <w:hyperlink r:id="rId111">
        <w:r w:rsidR="009663B0">
          <w:rPr>
            <w:color w:val="1155CC"/>
            <w:u w:val="single"/>
          </w:rPr>
          <w:t>Test Case Template</w:t>
        </w:r>
      </w:hyperlink>
    </w:p>
    <w:p w:rsidR="00483796" w:rsidRDefault="009663B0" w14:paraId="2775E6B7" w14:textId="77777777">
      <w:pPr>
        <w:pStyle w:val="Heading5"/>
        <w:rPr>
          <w:highlight w:val="yellow"/>
        </w:rPr>
      </w:pPr>
      <w:r>
        <w:rPr>
          <w:highlight w:val="yellow"/>
        </w:rPr>
        <w:t xml:space="preserve">Task 13: </w:t>
      </w:r>
    </w:p>
    <w:p w:rsidR="00483796" w:rsidRDefault="009663B0" w14:paraId="7120CEB2" w14:textId="77777777">
      <w:r>
        <w:t>Based on your current learning, create the following test cases sheets for your previous tasks:</w:t>
      </w:r>
    </w:p>
    <w:p w:rsidR="00483796" w:rsidRDefault="009663B0" w14:paraId="12A6892A" w14:textId="77777777">
      <w:pPr>
        <w:numPr>
          <w:ilvl w:val="0"/>
          <w:numId w:val="30"/>
        </w:numPr>
      </w:pPr>
      <w:r>
        <w:t>Smoke Test Sheet</w:t>
      </w:r>
    </w:p>
    <w:p w:rsidR="00483796" w:rsidRDefault="009663B0" w14:paraId="19E8C589" w14:textId="77777777">
      <w:pPr>
        <w:numPr>
          <w:ilvl w:val="0"/>
          <w:numId w:val="30"/>
        </w:numPr>
      </w:pPr>
      <w:r>
        <w:t>Sanity Test Sheet</w:t>
      </w:r>
    </w:p>
    <w:p w:rsidR="00483796" w:rsidRDefault="009663B0" w14:paraId="11EED1DE" w14:textId="77777777">
      <w:pPr>
        <w:numPr>
          <w:ilvl w:val="0"/>
          <w:numId w:val="30"/>
        </w:numPr>
      </w:pPr>
      <w:r>
        <w:t>Regression Test Sheet</w:t>
      </w:r>
    </w:p>
    <w:p w:rsidR="00483796" w:rsidRDefault="009663B0" w14:paraId="11F5F4DD" w14:textId="77777777">
      <w:pPr>
        <w:pStyle w:val="Heading4"/>
      </w:pPr>
      <w:r>
        <w:t xml:space="preserve">Practice Sites: </w:t>
      </w:r>
    </w:p>
    <w:p w:rsidR="00483796" w:rsidRDefault="0017260C" w14:paraId="23BF7324" w14:textId="77777777">
      <w:pPr>
        <w:numPr>
          <w:ilvl w:val="0"/>
          <w:numId w:val="19"/>
        </w:numPr>
      </w:pPr>
      <w:hyperlink r:id="rId112">
        <w:r w:rsidR="009663B0">
          <w:rPr>
            <w:color w:val="1155CC"/>
            <w:u w:val="single"/>
          </w:rPr>
          <w:t>phptravels.com/demo</w:t>
        </w:r>
      </w:hyperlink>
    </w:p>
    <w:p w:rsidR="00483796" w:rsidRDefault="0017260C" w14:paraId="02B0F00B" w14:textId="77777777">
      <w:pPr>
        <w:numPr>
          <w:ilvl w:val="0"/>
          <w:numId w:val="19"/>
        </w:numPr>
      </w:pPr>
      <w:hyperlink r:id="rId113">
        <w:r w:rsidR="009663B0">
          <w:rPr>
            <w:color w:val="1155CC"/>
            <w:u w:val="single"/>
          </w:rPr>
          <w:t>thedemosite.co.uk</w:t>
        </w:r>
      </w:hyperlink>
    </w:p>
    <w:p w:rsidR="00483796" w:rsidRDefault="0017260C" w14:paraId="58F57FCE" w14:textId="77777777">
      <w:pPr>
        <w:numPr>
          <w:ilvl w:val="0"/>
          <w:numId w:val="19"/>
        </w:numPr>
      </w:pPr>
      <w:hyperlink r:id="rId114">
        <w:r w:rsidR="009663B0">
          <w:rPr>
            <w:color w:val="1155CC"/>
            <w:u w:val="single"/>
          </w:rPr>
          <w:t>newtours.demoaut.com</w:t>
        </w:r>
      </w:hyperlink>
    </w:p>
    <w:p w:rsidR="00483796" w:rsidRDefault="0017260C" w14:paraId="5D34E950" w14:textId="77777777">
      <w:pPr>
        <w:numPr>
          <w:ilvl w:val="0"/>
          <w:numId w:val="19"/>
        </w:numPr>
      </w:pPr>
      <w:hyperlink r:id="rId115">
        <w:r w:rsidR="009663B0">
          <w:rPr>
            <w:color w:val="1155CC"/>
            <w:u w:val="single"/>
          </w:rPr>
          <w:t>www.way2automation.com/demo.html</w:t>
        </w:r>
      </w:hyperlink>
    </w:p>
    <w:p w:rsidR="00483796" w:rsidRDefault="0017260C" w14:paraId="51E78CFC" w14:textId="77777777">
      <w:pPr>
        <w:numPr>
          <w:ilvl w:val="0"/>
          <w:numId w:val="19"/>
        </w:numPr>
      </w:pPr>
      <w:hyperlink r:id="rId116">
        <w:r w:rsidR="009663B0">
          <w:rPr>
            <w:color w:val="1155CC"/>
            <w:u w:val="single"/>
          </w:rPr>
          <w:t>automationpractice.com/</w:t>
        </w:r>
        <w:proofErr w:type="spellStart"/>
        <w:r w:rsidR="009663B0">
          <w:rPr>
            <w:color w:val="1155CC"/>
            <w:u w:val="single"/>
          </w:rPr>
          <w:t>index.php</w:t>
        </w:r>
        <w:proofErr w:type="spellEnd"/>
      </w:hyperlink>
    </w:p>
    <w:p w:rsidR="00483796" w:rsidRDefault="0017260C" w14:paraId="3B18811B" w14:textId="77777777">
      <w:pPr>
        <w:numPr>
          <w:ilvl w:val="0"/>
          <w:numId w:val="19"/>
        </w:numPr>
      </w:pPr>
      <w:hyperlink r:id="rId117">
        <w:r w:rsidR="009663B0">
          <w:rPr>
            <w:color w:val="1155CC"/>
            <w:u w:val="single"/>
          </w:rPr>
          <w:t>demoqa.com</w:t>
        </w:r>
      </w:hyperlink>
    </w:p>
    <w:p w:rsidR="00483796" w:rsidRDefault="00483796" w14:paraId="361DAF51" w14:textId="77777777">
      <w:pPr>
        <w:pStyle w:val="Heading5"/>
        <w:rPr>
          <w:highlight w:val="yellow"/>
        </w:rPr>
      </w:pPr>
    </w:p>
    <w:p w:rsidR="00483796" w:rsidRDefault="009663B0" w14:paraId="2BDB8D58" w14:textId="77777777">
      <w:pPr>
        <w:pStyle w:val="Heading5"/>
        <w:rPr>
          <w:highlight w:val="yellow"/>
        </w:rPr>
      </w:pPr>
      <w:bookmarkStart w:name="_q6qeqno6xhvs" w:colFirst="0" w:colLast="0" w:id="63"/>
      <w:bookmarkEnd w:id="63"/>
      <w:r>
        <w:rPr>
          <w:highlight w:val="yellow"/>
        </w:rPr>
        <w:t>Task 14a:</w:t>
      </w:r>
    </w:p>
    <w:p w:rsidR="00483796" w:rsidRDefault="009663B0" w14:paraId="20CA376C" w14:textId="77777777">
      <w:r>
        <w:t>Explore the above-given sample sites and prepare Smoke, Sanity, and Regression test sheets in your Google drive accordingly for any of them. Don’t forget to PRIORITIZE the modules.</w:t>
      </w:r>
    </w:p>
    <w:p w:rsidR="00483796" w:rsidRDefault="00483796" w14:paraId="08BCE488" w14:textId="77777777"/>
    <w:p w:rsidR="00483796" w:rsidRDefault="009663B0" w14:paraId="5197F505" w14:textId="77777777">
      <w:r>
        <w:t xml:space="preserve">Subscribe to the live testing project on the </w:t>
      </w:r>
      <w:hyperlink r:id="rId118">
        <w:r>
          <w:rPr>
            <w:color w:val="1155CC"/>
            <w:u w:val="single"/>
          </w:rPr>
          <w:t>given link</w:t>
        </w:r>
      </w:hyperlink>
      <w:r>
        <w:t>. This will help you refine your testing skills. You will learn about how to test a web application according to its specific requirements.</w:t>
      </w:r>
    </w:p>
    <w:p w:rsidR="00483796" w:rsidRDefault="009663B0" w14:paraId="4D9FA2D2" w14:textId="77777777">
      <w:pPr>
        <w:pStyle w:val="Heading1"/>
      </w:pPr>
      <w:bookmarkStart w:name="_Toc108687328" w:id="64"/>
      <w:r>
        <w:t>Days 18-19</w:t>
      </w:r>
      <w:bookmarkEnd w:id="64"/>
    </w:p>
    <w:p w:rsidR="00483796" w:rsidRDefault="009663B0" w14:paraId="0036429C" w14:textId="77777777">
      <w:pPr>
        <w:pStyle w:val="Heading2"/>
      </w:pPr>
      <w:bookmarkStart w:name="_Toc108687329" w:id="65"/>
      <w:r>
        <w:t>QA Management Tools/Plugins:</w:t>
      </w:r>
      <w:bookmarkEnd w:id="65"/>
    </w:p>
    <w:p w:rsidR="00483796" w:rsidRDefault="009663B0" w14:paraId="3CA618DD" w14:textId="77777777">
      <w:r>
        <w:t>Following are the most popularly used QA/Test Management Tools:</w:t>
      </w:r>
    </w:p>
    <w:p w:rsidR="00483796" w:rsidRDefault="009663B0" w14:paraId="4B14A6FC" w14:textId="77777777">
      <w:pPr>
        <w:numPr>
          <w:ilvl w:val="0"/>
          <w:numId w:val="25"/>
        </w:numPr>
      </w:pPr>
      <w:proofErr w:type="spellStart"/>
      <w:r>
        <w:t>TestRail</w:t>
      </w:r>
      <w:proofErr w:type="spellEnd"/>
    </w:p>
    <w:p w:rsidR="00483796" w:rsidRDefault="009663B0" w14:paraId="7256EB75" w14:textId="77777777">
      <w:pPr>
        <w:numPr>
          <w:ilvl w:val="0"/>
          <w:numId w:val="25"/>
        </w:numPr>
      </w:pPr>
      <w:r>
        <w:t>Zephyr</w:t>
      </w:r>
    </w:p>
    <w:p w:rsidR="00483796" w:rsidRDefault="009663B0" w14:paraId="0B93E683" w14:textId="77777777">
      <w:pPr>
        <w:numPr>
          <w:ilvl w:val="0"/>
          <w:numId w:val="25"/>
        </w:numPr>
      </w:pPr>
      <w:proofErr w:type="spellStart"/>
      <w:r>
        <w:t>TestPad</w:t>
      </w:r>
      <w:proofErr w:type="spellEnd"/>
    </w:p>
    <w:p w:rsidR="00483796" w:rsidRDefault="009663B0" w14:paraId="43FEDE92" w14:textId="77777777">
      <w:pPr>
        <w:numPr>
          <w:ilvl w:val="0"/>
          <w:numId w:val="25"/>
        </w:numPr>
      </w:pPr>
      <w:proofErr w:type="spellStart"/>
      <w:r>
        <w:t>TestMoniter</w:t>
      </w:r>
      <w:proofErr w:type="spellEnd"/>
    </w:p>
    <w:p w:rsidR="00483796" w:rsidRDefault="009663B0" w14:paraId="23AD5C9C" w14:textId="77777777">
      <w:pPr>
        <w:numPr>
          <w:ilvl w:val="0"/>
          <w:numId w:val="25"/>
        </w:numPr>
      </w:pPr>
      <w:proofErr w:type="spellStart"/>
      <w:r>
        <w:t>QMetry</w:t>
      </w:r>
      <w:proofErr w:type="spellEnd"/>
      <w:r>
        <w:t xml:space="preserve"> by JIRA</w:t>
      </w:r>
    </w:p>
    <w:p w:rsidR="00483796" w:rsidRDefault="00483796" w14:paraId="4CC690C8" w14:textId="77777777"/>
    <w:p w:rsidR="00483796" w:rsidRDefault="009663B0" w14:paraId="78AD26C3" w14:textId="77777777">
      <w:r>
        <w:t xml:space="preserve">Useful links: </w:t>
      </w:r>
    </w:p>
    <w:p w:rsidR="00483796" w:rsidRDefault="0017260C" w14:paraId="25B50C70" w14:textId="77777777">
      <w:pPr>
        <w:numPr>
          <w:ilvl w:val="0"/>
          <w:numId w:val="20"/>
        </w:numPr>
      </w:pPr>
      <w:hyperlink r:id="rId119">
        <w:proofErr w:type="spellStart"/>
        <w:r w:rsidR="009663B0">
          <w:rPr>
            <w:color w:val="1155CC"/>
            <w:u w:val="single"/>
          </w:rPr>
          <w:t>TestRail</w:t>
        </w:r>
        <w:proofErr w:type="spellEnd"/>
        <w:r w:rsidR="009663B0">
          <w:rPr>
            <w:color w:val="1155CC"/>
            <w:u w:val="single"/>
          </w:rPr>
          <w:t xml:space="preserve"> - Introduction</w:t>
        </w:r>
      </w:hyperlink>
    </w:p>
    <w:p w:rsidR="00483796" w:rsidRDefault="0017260C" w14:paraId="2DAAF96F" w14:textId="77777777">
      <w:pPr>
        <w:numPr>
          <w:ilvl w:val="0"/>
          <w:numId w:val="20"/>
        </w:numPr>
      </w:pPr>
      <w:hyperlink r:id="rId120">
        <w:r w:rsidR="009663B0">
          <w:rPr>
            <w:color w:val="1155CC"/>
            <w:u w:val="single"/>
          </w:rPr>
          <w:t xml:space="preserve">Starting to Test with </w:t>
        </w:r>
        <w:proofErr w:type="spellStart"/>
        <w:r w:rsidR="009663B0">
          <w:rPr>
            <w:color w:val="1155CC"/>
            <w:u w:val="single"/>
          </w:rPr>
          <w:t>TestRail</w:t>
        </w:r>
        <w:proofErr w:type="spellEnd"/>
      </w:hyperlink>
    </w:p>
    <w:p w:rsidR="00483796" w:rsidRDefault="0017260C" w14:paraId="132FDB83" w14:textId="77777777">
      <w:pPr>
        <w:numPr>
          <w:ilvl w:val="0"/>
          <w:numId w:val="20"/>
        </w:numPr>
      </w:pPr>
      <w:hyperlink r:id="rId121">
        <w:r w:rsidR="009663B0">
          <w:rPr>
            <w:color w:val="1155CC"/>
            <w:u w:val="single"/>
          </w:rPr>
          <w:t>Defining Test Strategy</w:t>
        </w:r>
      </w:hyperlink>
    </w:p>
    <w:p w:rsidR="00483796" w:rsidRDefault="0017260C" w14:paraId="2E04EF4E" w14:textId="77777777">
      <w:pPr>
        <w:numPr>
          <w:ilvl w:val="0"/>
          <w:numId w:val="20"/>
        </w:numPr>
      </w:pPr>
      <w:hyperlink r:id="rId122">
        <w:proofErr w:type="spellStart"/>
        <w:r w:rsidR="009663B0">
          <w:rPr>
            <w:color w:val="1155CC"/>
            <w:u w:val="single"/>
          </w:rPr>
          <w:t>QMetry</w:t>
        </w:r>
        <w:proofErr w:type="spellEnd"/>
      </w:hyperlink>
    </w:p>
    <w:p w:rsidR="00483796" w:rsidRDefault="009663B0" w14:paraId="0E5D5E74" w14:textId="77777777">
      <w:pPr>
        <w:pStyle w:val="Heading6"/>
        <w:rPr>
          <w:i w:val="0"/>
          <w:highlight w:val="yellow"/>
        </w:rPr>
      </w:pPr>
      <w:r>
        <w:rPr>
          <w:i w:val="0"/>
          <w:highlight w:val="yellow"/>
        </w:rPr>
        <w:t>Task 14b:</w:t>
      </w:r>
    </w:p>
    <w:p w:rsidR="00483796" w:rsidRDefault="009663B0" w14:paraId="2EFD36D3" w14:textId="77777777">
      <w:pPr>
        <w:rPr>
          <w:highlight w:val="white"/>
        </w:rPr>
      </w:pPr>
      <w:r>
        <w:rPr>
          <w:highlight w:val="white"/>
        </w:rPr>
        <w:t xml:space="preserve">Create a Test Suite </w:t>
      </w:r>
      <w:proofErr w:type="gramStart"/>
      <w:r>
        <w:rPr>
          <w:highlight w:val="white"/>
        </w:rPr>
        <w:t>On</w:t>
      </w:r>
      <w:proofErr w:type="gramEnd"/>
      <w:r>
        <w:rPr>
          <w:highlight w:val="white"/>
        </w:rPr>
        <w:t xml:space="preserve"> Test Rails containing the test scenarios, test cases, and screenshots of the relevant steps and attach screenshots if required. (In this task, the primary objective is to manually transfer the work done in 14a to the test management tool.)</w:t>
      </w:r>
    </w:p>
    <w:p w:rsidR="00483796" w:rsidRDefault="00483796" w14:paraId="432CF659" w14:textId="77777777">
      <w:pPr>
        <w:rPr>
          <w:highlight w:val="white"/>
        </w:rPr>
      </w:pPr>
    </w:p>
    <w:p w:rsidR="00483796" w:rsidRDefault="00483796" w14:paraId="2EF388ED" w14:textId="77777777">
      <w:pPr>
        <w:rPr>
          <w:highlight w:val="white"/>
        </w:rPr>
      </w:pPr>
    </w:p>
    <w:p w:rsidR="00483796" w:rsidRDefault="00483796" w14:paraId="4FD8C8B5" w14:textId="77777777"/>
    <w:p w:rsidR="00483796" w:rsidRDefault="009663B0" w14:paraId="4A98B513" w14:textId="77777777">
      <w:pPr>
        <w:pStyle w:val="Heading2"/>
      </w:pPr>
      <w:bookmarkStart w:name="_Toc108687330" w:id="66"/>
      <w:r>
        <w:t>Effective Client Communication:</w:t>
      </w:r>
      <w:bookmarkEnd w:id="66"/>
    </w:p>
    <w:p w:rsidR="00483796" w:rsidRDefault="009663B0" w14:paraId="5F677444" w14:textId="77777777">
      <w:r>
        <w:t xml:space="preserve">Effective </w:t>
      </w:r>
      <w:r>
        <w:rPr>
          <w:b/>
        </w:rPr>
        <w:t>Client Communication is the way to win client satisfaction</w:t>
      </w:r>
      <w:r>
        <w:t xml:space="preserve"> that is one of the most important aspects of an SQA Engineer’s day-to-day life. Smart communication skills can make your day and win the client’s trust in your work giving your morale a real boost.</w:t>
      </w:r>
    </w:p>
    <w:p w:rsidR="00483796" w:rsidRDefault="00483796" w14:paraId="1EE430CB" w14:textId="77777777"/>
    <w:p w:rsidR="00483796" w:rsidRDefault="009663B0" w14:paraId="3330984A" w14:textId="77777777">
      <w:r>
        <w:t xml:space="preserve">Useful links: </w:t>
      </w:r>
    </w:p>
    <w:p w:rsidR="00483796" w:rsidRDefault="0017260C" w14:paraId="6A4F1FBA" w14:textId="77777777">
      <w:pPr>
        <w:numPr>
          <w:ilvl w:val="0"/>
          <w:numId w:val="3"/>
        </w:numPr>
      </w:pPr>
      <w:hyperlink r:id="rId123">
        <w:r w:rsidR="009663B0">
          <w:rPr>
            <w:color w:val="1155CC"/>
            <w:u w:val="single"/>
          </w:rPr>
          <w:t>15 Keys to Effective Client Communication</w:t>
        </w:r>
      </w:hyperlink>
    </w:p>
    <w:p w:rsidR="00483796" w:rsidRDefault="0017260C" w14:paraId="78812265" w14:textId="77777777">
      <w:pPr>
        <w:numPr>
          <w:ilvl w:val="0"/>
          <w:numId w:val="3"/>
        </w:numPr>
      </w:pPr>
      <w:hyperlink r:id="rId124">
        <w:r w:rsidR="009663B0">
          <w:rPr>
            <w:color w:val="1155CC"/>
            <w:u w:val="single"/>
          </w:rPr>
          <w:t>Client Communication Skills and Tips</w:t>
        </w:r>
      </w:hyperlink>
    </w:p>
    <w:p w:rsidR="00483796" w:rsidRDefault="0017260C" w14:paraId="0D117840" w14:textId="77777777">
      <w:pPr>
        <w:numPr>
          <w:ilvl w:val="0"/>
          <w:numId w:val="3"/>
        </w:numPr>
      </w:pPr>
      <w:hyperlink r:id="rId125">
        <w:r w:rsidR="009663B0">
          <w:rPr>
            <w:color w:val="1155CC"/>
            <w:u w:val="single"/>
          </w:rPr>
          <w:t>Five-strategies-client-communication</w:t>
        </w:r>
      </w:hyperlink>
    </w:p>
    <w:p w:rsidR="00483796" w:rsidRDefault="009663B0" w14:paraId="723EF6F4" w14:textId="77777777">
      <w:pPr>
        <w:pStyle w:val="Heading5"/>
        <w:rPr>
          <w:highlight w:val="yellow"/>
        </w:rPr>
      </w:pPr>
      <w:r>
        <w:rPr>
          <w:highlight w:val="yellow"/>
        </w:rPr>
        <w:t>Task 15:</w:t>
      </w:r>
    </w:p>
    <w:p w:rsidR="00483796" w:rsidRDefault="009663B0" w14:paraId="7494E852" w14:textId="77777777">
      <w:r>
        <w:t>Prepare yourself for a client meeting considering all of the Effective Client Communication tips and tricks. To complete this task your buddy will align you with some other QA resources for a 15-20 minutes sync on the tasks that you have done till now. It will be a formal meeting where communication has to be done in English no matter what.</w:t>
      </w:r>
    </w:p>
    <w:p w:rsidR="00483796" w:rsidRDefault="009663B0" w14:paraId="0FA19165" w14:textId="77777777">
      <w:pPr>
        <w:pStyle w:val="Heading2"/>
      </w:pPr>
      <w:bookmarkStart w:name="_Toc108687331" w:id="67"/>
      <w:r>
        <w:t>Client Communication Tools:</w:t>
      </w:r>
      <w:bookmarkEnd w:id="67"/>
    </w:p>
    <w:p w:rsidR="00483796" w:rsidRDefault="009663B0" w14:paraId="4453900E" w14:textId="77777777">
      <w:pPr>
        <w:pStyle w:val="Heading3"/>
      </w:pPr>
      <w:bookmarkStart w:name="_Toc108687332" w:id="68"/>
      <w:r>
        <w:t>Slack:</w:t>
      </w:r>
      <w:bookmarkEnd w:id="68"/>
    </w:p>
    <w:p w:rsidR="00483796" w:rsidRDefault="009663B0" w14:paraId="54CA440C" w14:textId="77777777">
      <w:r>
        <w:t xml:space="preserve">Slack is a </w:t>
      </w:r>
      <w:hyperlink r:id="rId126">
        <w:r>
          <w:rPr>
            <w:color w:val="1155CC"/>
            <w:u w:val="single"/>
          </w:rPr>
          <w:t>proprietary</w:t>
        </w:r>
      </w:hyperlink>
      <w:r>
        <w:t xml:space="preserve"> </w:t>
      </w:r>
      <w:hyperlink r:id="rId127">
        <w:r>
          <w:rPr>
            <w:color w:val="1155CC"/>
            <w:u w:val="single"/>
          </w:rPr>
          <w:t>business communication platform</w:t>
        </w:r>
      </w:hyperlink>
      <w:r>
        <w:t xml:space="preserve"> developed by American software company </w:t>
      </w:r>
      <w:hyperlink r:id="rId128">
        <w:r>
          <w:rPr>
            <w:color w:val="1155CC"/>
            <w:u w:val="single"/>
          </w:rPr>
          <w:t>Slack Technologies</w:t>
        </w:r>
      </w:hyperlink>
      <w:r>
        <w:t xml:space="preserve">. Slack offers many </w:t>
      </w:r>
      <w:hyperlink r:id="rId129">
        <w:r>
          <w:rPr>
            <w:color w:val="1155CC"/>
            <w:u w:val="single"/>
          </w:rPr>
          <w:t>IRC</w:t>
        </w:r>
      </w:hyperlink>
      <w:r>
        <w:t>-style features, including persistent chat rooms (channels) organized by topic, private groups, and direct messaging.</w:t>
      </w:r>
    </w:p>
    <w:p w:rsidR="00483796" w:rsidRDefault="009663B0" w14:paraId="6EA16DD4" w14:textId="77777777">
      <w:pPr>
        <w:pStyle w:val="Heading3"/>
      </w:pPr>
      <w:bookmarkStart w:name="_Toc108687333" w:id="69"/>
      <w:r>
        <w:t>Microsoft Teams:</w:t>
      </w:r>
      <w:bookmarkEnd w:id="69"/>
    </w:p>
    <w:p w:rsidR="00483796" w:rsidRDefault="009663B0" w14:paraId="41FF4651" w14:textId="77777777">
      <w:r>
        <w:t xml:space="preserve">Microsoft Teams is a proprietary business communication platform developed by </w:t>
      </w:r>
      <w:hyperlink r:id="rId130">
        <w:r>
          <w:rPr>
            <w:color w:val="1155CC"/>
            <w:u w:val="single"/>
          </w:rPr>
          <w:t>Microsoft</w:t>
        </w:r>
      </w:hyperlink>
      <w:r>
        <w:t xml:space="preserve">, as part of the </w:t>
      </w:r>
      <w:hyperlink r:id="rId131">
        <w:r>
          <w:rPr>
            <w:color w:val="1155CC"/>
            <w:u w:val="single"/>
          </w:rPr>
          <w:t>Microsoft 365</w:t>
        </w:r>
      </w:hyperlink>
      <w:r>
        <w:t xml:space="preserve"> family of products. Teams primarily compete with the similar service </w:t>
      </w:r>
      <w:hyperlink r:id="rId132">
        <w:r>
          <w:rPr>
            <w:color w:val="1155CC"/>
            <w:u w:val="single"/>
          </w:rPr>
          <w:t>Slack</w:t>
        </w:r>
      </w:hyperlink>
      <w:r>
        <w:t>, offering workspace chat and videoconferencing file storage, and application integration.</w:t>
      </w:r>
      <w:hyperlink w:anchor="cite_note-8" r:id="rId133">
        <w:r>
          <w:rPr>
            <w:color w:val="1155CC"/>
            <w:u w:val="single"/>
            <w:vertAlign w:val="superscript"/>
          </w:rPr>
          <w:t>[8]</w:t>
        </w:r>
      </w:hyperlink>
      <w:r>
        <w:t xml:space="preserve"> Teams are replacing other Microsoft-operated business messaging and collaboration platforms, including </w:t>
      </w:r>
      <w:hyperlink r:id="rId134">
        <w:r>
          <w:rPr>
            <w:color w:val="1155CC"/>
            <w:u w:val="single"/>
          </w:rPr>
          <w:t>Skype for Business</w:t>
        </w:r>
      </w:hyperlink>
      <w:r>
        <w:t xml:space="preserve"> and </w:t>
      </w:r>
      <w:hyperlink r:id="rId135">
        <w:r>
          <w:rPr>
            <w:color w:val="1155CC"/>
            <w:u w:val="single"/>
          </w:rPr>
          <w:t>Microsoft Classroom</w:t>
        </w:r>
      </w:hyperlink>
      <w:r>
        <w:t xml:space="preserve">. </w:t>
      </w:r>
    </w:p>
    <w:p w:rsidR="00483796" w:rsidRDefault="0017260C" w14:paraId="79396544" w14:textId="77777777">
      <w:hyperlink r:id="rId136">
        <w:r w:rsidR="009663B0">
          <w:rPr>
            <w:color w:val="1155CC"/>
            <w:u w:val="single"/>
          </w:rPr>
          <w:t>teams.microsoft.com</w:t>
        </w:r>
      </w:hyperlink>
    </w:p>
    <w:p w:rsidR="00483796" w:rsidRDefault="009663B0" w14:paraId="29EEEBB9" w14:textId="77777777">
      <w:pPr>
        <w:pStyle w:val="Heading3"/>
      </w:pPr>
      <w:bookmarkStart w:name="_Toc108687334" w:id="70"/>
      <w:r>
        <w:lastRenderedPageBreak/>
        <w:t>Other tools:</w:t>
      </w:r>
      <w:bookmarkEnd w:id="70"/>
    </w:p>
    <w:p w:rsidR="00483796" w:rsidRDefault="009663B0" w14:paraId="4DD5E229" w14:textId="77777777">
      <w:proofErr w:type="spellStart"/>
      <w:r>
        <w:t>Mattermost</w:t>
      </w:r>
      <w:proofErr w:type="spellEnd"/>
      <w:r>
        <w:t xml:space="preserve">, </w:t>
      </w:r>
      <w:proofErr w:type="spellStart"/>
      <w:r>
        <w:t>skype</w:t>
      </w:r>
      <w:proofErr w:type="spellEnd"/>
      <w:r>
        <w:t>, rocket chat, hip chat etc.</w:t>
      </w:r>
    </w:p>
    <w:p w:rsidR="00483796" w:rsidRDefault="009663B0" w14:paraId="5525EAD9" w14:textId="77777777">
      <w:pPr>
        <w:pStyle w:val="Heading1"/>
      </w:pPr>
      <w:bookmarkStart w:name="_Toc108687335" w:id="71"/>
      <w:r>
        <w:t>Random:</w:t>
      </w:r>
      <w:bookmarkEnd w:id="71"/>
    </w:p>
    <w:p w:rsidR="00483796" w:rsidRDefault="0017260C" w14:paraId="2AAF6445" w14:textId="77777777">
      <w:hyperlink r:id="rId137">
        <w:r w:rsidR="009663B0">
          <w:rPr>
            <w:color w:val="1155CC"/>
            <w:u w:val="single"/>
          </w:rPr>
          <w:t>Top 8 Chrome Extensions for Website QA Testing</w:t>
        </w:r>
      </w:hyperlink>
      <w:r w:rsidR="009663B0">
        <w:t xml:space="preserve"> </w:t>
      </w:r>
    </w:p>
    <w:sectPr w:rsidR="00483796">
      <w:footerReference w:type="default" r:id="rId13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260C" w:rsidRDefault="0017260C" w14:paraId="45371E5D" w14:textId="77777777">
      <w:pPr>
        <w:spacing w:line="240" w:lineRule="auto"/>
      </w:pPr>
      <w:r>
        <w:separator/>
      </w:r>
    </w:p>
  </w:endnote>
  <w:endnote w:type="continuationSeparator" w:id="0">
    <w:p w:rsidR="0017260C" w:rsidRDefault="0017260C" w14:paraId="58C662EF"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3796" w:rsidRDefault="00483796" w14:paraId="3BFCBC95" w14:textId="5EFF25E7">
    <w:pPr>
      <w:rPr>
        <w:rFonts w:ascii="Times New Roman" w:hAnsi="Times New Roman" w:eastAsia="Times New Roman" w:cs="Times New Roman"/>
        <w:b/>
        <w:color w:val="00B3AC"/>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260C" w:rsidRDefault="0017260C" w14:paraId="586985A4" w14:textId="77777777">
      <w:pPr>
        <w:spacing w:line="240" w:lineRule="auto"/>
      </w:pPr>
      <w:r>
        <w:separator/>
      </w:r>
    </w:p>
  </w:footnote>
  <w:footnote w:type="continuationSeparator" w:id="0">
    <w:p w:rsidR="0017260C" w:rsidRDefault="0017260C" w14:paraId="14D96A6E" w14:textId="7777777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3C65"/>
    <w:multiLevelType w:val="multilevel"/>
    <w:tmpl w:val="552CE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1AC49CE"/>
    <w:multiLevelType w:val="multilevel"/>
    <w:tmpl w:val="448C03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6BC09A9"/>
    <w:multiLevelType w:val="multilevel"/>
    <w:tmpl w:val="8F3C75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B336678"/>
    <w:multiLevelType w:val="multilevel"/>
    <w:tmpl w:val="980A1B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0BF317AC"/>
    <w:multiLevelType w:val="multilevel"/>
    <w:tmpl w:val="9A74B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1B9186F"/>
    <w:multiLevelType w:val="multilevel"/>
    <w:tmpl w:val="2B42F8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2E22D1D"/>
    <w:multiLevelType w:val="multilevel"/>
    <w:tmpl w:val="DF323F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15411805"/>
    <w:multiLevelType w:val="multilevel"/>
    <w:tmpl w:val="6CE64D90"/>
    <w:lvl w:ilvl="0">
      <w:start w:val="1"/>
      <w:numFmt w:val="decimal"/>
      <w:lvlText w:val="%1."/>
      <w:lvlJc w:val="left"/>
      <w:pPr>
        <w:ind w:left="720" w:hanging="360"/>
      </w:pPr>
      <w:rPr>
        <w:rFonts w:ascii="Arial" w:hAnsi="Arial" w:eastAsia="Arial" w:cs="Arial"/>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158A73F0"/>
    <w:multiLevelType w:val="multilevel"/>
    <w:tmpl w:val="275A0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79D16DF"/>
    <w:multiLevelType w:val="multilevel"/>
    <w:tmpl w:val="229E4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185E04BC"/>
    <w:multiLevelType w:val="multilevel"/>
    <w:tmpl w:val="B858A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37737D7"/>
    <w:multiLevelType w:val="multilevel"/>
    <w:tmpl w:val="FD9AAA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262A5669"/>
    <w:multiLevelType w:val="multilevel"/>
    <w:tmpl w:val="8B2470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2683257E"/>
    <w:multiLevelType w:val="multilevel"/>
    <w:tmpl w:val="1B889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294902BB"/>
    <w:multiLevelType w:val="multilevel"/>
    <w:tmpl w:val="E5941C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nsid w:val="2B9B1EAB"/>
    <w:multiLevelType w:val="multilevel"/>
    <w:tmpl w:val="97A88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2E7D229F"/>
    <w:multiLevelType w:val="multilevel"/>
    <w:tmpl w:val="C92C2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318A3F5F"/>
    <w:multiLevelType w:val="multilevel"/>
    <w:tmpl w:val="D96C974E"/>
    <w:lvl w:ilvl="0">
      <w:start w:val="1"/>
      <w:numFmt w:val="bullet"/>
      <w:lvlText w:val="●"/>
      <w:lvlJc w:val="left"/>
      <w:pPr>
        <w:ind w:left="720" w:hanging="360"/>
      </w:pPr>
      <w:rPr>
        <w:rFonts w:ascii="Arial" w:hAnsi="Arial" w:eastAsia="Arial" w:cs="Arial"/>
        <w:color w:val="40424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2BE5CB3"/>
    <w:multiLevelType w:val="multilevel"/>
    <w:tmpl w:val="F35CBA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3301718A"/>
    <w:multiLevelType w:val="multilevel"/>
    <w:tmpl w:val="306AB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nsid w:val="357928D2"/>
    <w:multiLevelType w:val="multilevel"/>
    <w:tmpl w:val="7B80591A"/>
    <w:lvl w:ilvl="0">
      <w:start w:val="1"/>
      <w:numFmt w:val="decimal"/>
      <w:lvlText w:val="%1."/>
      <w:lvlJc w:val="left"/>
      <w:pPr>
        <w:ind w:left="720" w:hanging="360"/>
      </w:pPr>
      <w:rPr>
        <w:rFonts w:ascii="Arial" w:hAnsi="Arial" w:eastAsia="Arial" w:cs="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nsid w:val="396F1F29"/>
    <w:multiLevelType w:val="multilevel"/>
    <w:tmpl w:val="191A61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nsid w:val="3B141F89"/>
    <w:multiLevelType w:val="multilevel"/>
    <w:tmpl w:val="1E527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3DD5550F"/>
    <w:multiLevelType w:val="multilevel"/>
    <w:tmpl w:val="EE001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nsid w:val="3EE21F15"/>
    <w:multiLevelType w:val="multilevel"/>
    <w:tmpl w:val="637026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nsid w:val="3EEA5F2F"/>
    <w:multiLevelType w:val="multilevel"/>
    <w:tmpl w:val="8C4E04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14548DA"/>
    <w:multiLevelType w:val="multilevel"/>
    <w:tmpl w:val="36AA7D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43BA7088"/>
    <w:multiLevelType w:val="multilevel"/>
    <w:tmpl w:val="D6946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nsid w:val="524F639B"/>
    <w:multiLevelType w:val="multilevel"/>
    <w:tmpl w:val="FA0065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nsid w:val="547D0AC2"/>
    <w:multiLevelType w:val="multilevel"/>
    <w:tmpl w:val="DC38D5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4E75EAE"/>
    <w:multiLevelType w:val="multilevel"/>
    <w:tmpl w:val="24B81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nsid w:val="56DE3F7B"/>
    <w:multiLevelType w:val="multilevel"/>
    <w:tmpl w:val="08C82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nsid w:val="59321891"/>
    <w:multiLevelType w:val="multilevel"/>
    <w:tmpl w:val="5D04CA2A"/>
    <w:lvl w:ilvl="0">
      <w:start w:val="1"/>
      <w:numFmt w:val="decimal"/>
      <w:lvlText w:val="%1."/>
      <w:lvlJc w:val="left"/>
      <w:pPr>
        <w:ind w:left="720" w:hanging="360"/>
      </w:pPr>
      <w:rPr>
        <w:rFonts w:ascii="Arial" w:hAnsi="Arial" w:eastAsia="Arial" w:cs="Arial"/>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nsid w:val="5D7A5BC4"/>
    <w:multiLevelType w:val="multilevel"/>
    <w:tmpl w:val="547815CE"/>
    <w:lvl w:ilvl="0">
      <w:start w:val="1"/>
      <w:numFmt w:val="decimal"/>
      <w:lvlText w:val="%1."/>
      <w:lvlJc w:val="left"/>
      <w:pPr>
        <w:ind w:left="720" w:hanging="360"/>
      </w:pPr>
      <w:rPr>
        <w:rFonts w:ascii="Arial" w:hAnsi="Arial" w:eastAsia="Arial" w:cs="Arial"/>
        <w:color w:val="28282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nsid w:val="5DD75CB3"/>
    <w:multiLevelType w:val="multilevel"/>
    <w:tmpl w:val="1F30BA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nsid w:val="5ECF6F12"/>
    <w:multiLevelType w:val="multilevel"/>
    <w:tmpl w:val="C8A274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nsid w:val="5F1441A0"/>
    <w:multiLevelType w:val="multilevel"/>
    <w:tmpl w:val="C974FA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nsid w:val="66441B08"/>
    <w:multiLevelType w:val="multilevel"/>
    <w:tmpl w:val="864A40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nsid w:val="679463BE"/>
    <w:multiLevelType w:val="multilevel"/>
    <w:tmpl w:val="9B0488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nsid w:val="6B7005B8"/>
    <w:multiLevelType w:val="multilevel"/>
    <w:tmpl w:val="19E499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nsid w:val="6BA15FAB"/>
    <w:multiLevelType w:val="multilevel"/>
    <w:tmpl w:val="F20AF8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nsid w:val="6C3A44A5"/>
    <w:multiLevelType w:val="multilevel"/>
    <w:tmpl w:val="7D6E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6C874ACE"/>
    <w:multiLevelType w:val="multilevel"/>
    <w:tmpl w:val="110EA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nsid w:val="6D442B19"/>
    <w:multiLevelType w:val="multilevel"/>
    <w:tmpl w:val="2C5E9B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nsid w:val="748F6AEF"/>
    <w:multiLevelType w:val="multilevel"/>
    <w:tmpl w:val="5C2202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75517A57"/>
    <w:multiLevelType w:val="multilevel"/>
    <w:tmpl w:val="547A2A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nsid w:val="770D7664"/>
    <w:multiLevelType w:val="multilevel"/>
    <w:tmpl w:val="6D444C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nsid w:val="7B8B449D"/>
    <w:multiLevelType w:val="multilevel"/>
    <w:tmpl w:val="D8E6AE68"/>
    <w:lvl w:ilvl="0">
      <w:start w:val="1"/>
      <w:numFmt w:val="bullet"/>
      <w:lvlText w:val="●"/>
      <w:lvlJc w:val="left"/>
      <w:pPr>
        <w:ind w:left="720" w:hanging="360"/>
      </w:pPr>
      <w:rPr>
        <w:rFonts w:ascii="Arial" w:hAnsi="Arial" w:eastAsia="Arial" w:cs="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0"/>
  </w:num>
  <w:num w:numId="3">
    <w:abstractNumId w:val="22"/>
  </w:num>
  <w:num w:numId="4">
    <w:abstractNumId w:val="36"/>
  </w:num>
  <w:num w:numId="5">
    <w:abstractNumId w:val="19"/>
  </w:num>
  <w:num w:numId="6">
    <w:abstractNumId w:val="43"/>
  </w:num>
  <w:num w:numId="7">
    <w:abstractNumId w:val="29"/>
  </w:num>
  <w:num w:numId="8">
    <w:abstractNumId w:val="34"/>
  </w:num>
  <w:num w:numId="9">
    <w:abstractNumId w:val="1"/>
  </w:num>
  <w:num w:numId="10">
    <w:abstractNumId w:val="13"/>
  </w:num>
  <w:num w:numId="11">
    <w:abstractNumId w:val="18"/>
  </w:num>
  <w:num w:numId="12">
    <w:abstractNumId w:val="39"/>
  </w:num>
  <w:num w:numId="13">
    <w:abstractNumId w:val="27"/>
  </w:num>
  <w:num w:numId="14">
    <w:abstractNumId w:val="8"/>
  </w:num>
  <w:num w:numId="15">
    <w:abstractNumId w:val="9"/>
  </w:num>
  <w:num w:numId="16">
    <w:abstractNumId w:val="17"/>
  </w:num>
  <w:num w:numId="17">
    <w:abstractNumId w:val="24"/>
  </w:num>
  <w:num w:numId="18">
    <w:abstractNumId w:val="41"/>
  </w:num>
  <w:num w:numId="19">
    <w:abstractNumId w:val="35"/>
  </w:num>
  <w:num w:numId="20">
    <w:abstractNumId w:val="2"/>
  </w:num>
  <w:num w:numId="21">
    <w:abstractNumId w:val="40"/>
  </w:num>
  <w:num w:numId="22">
    <w:abstractNumId w:val="32"/>
  </w:num>
  <w:num w:numId="23">
    <w:abstractNumId w:val="21"/>
  </w:num>
  <w:num w:numId="24">
    <w:abstractNumId w:val="25"/>
  </w:num>
  <w:num w:numId="25">
    <w:abstractNumId w:val="15"/>
  </w:num>
  <w:num w:numId="26">
    <w:abstractNumId w:val="10"/>
  </w:num>
  <w:num w:numId="27">
    <w:abstractNumId w:val="31"/>
  </w:num>
  <w:num w:numId="28">
    <w:abstractNumId w:val="23"/>
  </w:num>
  <w:num w:numId="29">
    <w:abstractNumId w:val="11"/>
  </w:num>
  <w:num w:numId="30">
    <w:abstractNumId w:val="4"/>
  </w:num>
  <w:num w:numId="31">
    <w:abstractNumId w:val="37"/>
  </w:num>
  <w:num w:numId="32">
    <w:abstractNumId w:val="38"/>
  </w:num>
  <w:num w:numId="33">
    <w:abstractNumId w:val="26"/>
  </w:num>
  <w:num w:numId="34">
    <w:abstractNumId w:val="46"/>
  </w:num>
  <w:num w:numId="35">
    <w:abstractNumId w:val="7"/>
  </w:num>
  <w:num w:numId="36">
    <w:abstractNumId w:val="45"/>
  </w:num>
  <w:num w:numId="37">
    <w:abstractNumId w:val="20"/>
  </w:num>
  <w:num w:numId="38">
    <w:abstractNumId w:val="47"/>
  </w:num>
  <w:num w:numId="39">
    <w:abstractNumId w:val="16"/>
  </w:num>
  <w:num w:numId="40">
    <w:abstractNumId w:val="33"/>
  </w:num>
  <w:num w:numId="41">
    <w:abstractNumId w:val="3"/>
  </w:num>
  <w:num w:numId="42">
    <w:abstractNumId w:val="44"/>
  </w:num>
  <w:num w:numId="43">
    <w:abstractNumId w:val="14"/>
  </w:num>
  <w:num w:numId="44">
    <w:abstractNumId w:val="28"/>
  </w:num>
  <w:num w:numId="45">
    <w:abstractNumId w:val="30"/>
  </w:num>
  <w:num w:numId="46">
    <w:abstractNumId w:val="12"/>
  </w:num>
  <w:num w:numId="47">
    <w:abstractNumId w:val="42"/>
  </w:num>
  <w:num w:numId="4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796"/>
    <w:rsid w:val="0017260C"/>
    <w:rsid w:val="00483796"/>
    <w:rsid w:val="0057603B"/>
    <w:rsid w:val="007217AE"/>
    <w:rsid w:val="009663B0"/>
    <w:rsid w:val="00BC2D74"/>
    <w:rsid w:val="1C5C7D12"/>
    <w:rsid w:val="765BF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21D63"/>
  <w15:docId w15:val="{BF74ECF3-123A-4BAE-8606-ABB6A7E201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217AE"/>
    <w:pPr>
      <w:tabs>
        <w:tab w:val="center" w:pos="4680"/>
        <w:tab w:val="right" w:pos="9360"/>
      </w:tabs>
      <w:spacing w:line="240" w:lineRule="auto"/>
    </w:pPr>
  </w:style>
  <w:style w:type="character" w:styleId="HeaderChar" w:customStyle="1">
    <w:name w:val="Header Char"/>
    <w:basedOn w:val="DefaultParagraphFont"/>
    <w:link w:val="Header"/>
    <w:uiPriority w:val="99"/>
    <w:rsid w:val="007217AE"/>
  </w:style>
  <w:style w:type="paragraph" w:styleId="Footer">
    <w:name w:val="footer"/>
    <w:basedOn w:val="Normal"/>
    <w:link w:val="FooterChar"/>
    <w:uiPriority w:val="99"/>
    <w:unhideWhenUsed/>
    <w:rsid w:val="007217AE"/>
    <w:pPr>
      <w:tabs>
        <w:tab w:val="center" w:pos="4680"/>
        <w:tab w:val="right" w:pos="9360"/>
      </w:tabs>
      <w:spacing w:line="240" w:lineRule="auto"/>
    </w:pPr>
  </w:style>
  <w:style w:type="character" w:styleId="FooterChar" w:customStyle="1">
    <w:name w:val="Footer Char"/>
    <w:basedOn w:val="DefaultParagraphFont"/>
    <w:link w:val="Footer"/>
    <w:uiPriority w:val="99"/>
    <w:rsid w:val="007217AE"/>
  </w:style>
  <w:style w:type="paragraph" w:styleId="TOC1">
    <w:name w:val="toc 1"/>
    <w:basedOn w:val="Normal"/>
    <w:next w:val="Normal"/>
    <w:autoRedefine/>
    <w:uiPriority w:val="39"/>
    <w:unhideWhenUsed/>
    <w:rsid w:val="007217AE"/>
    <w:pPr>
      <w:spacing w:after="100"/>
    </w:pPr>
  </w:style>
  <w:style w:type="paragraph" w:styleId="TOC2">
    <w:name w:val="toc 2"/>
    <w:basedOn w:val="Normal"/>
    <w:next w:val="Normal"/>
    <w:autoRedefine/>
    <w:uiPriority w:val="39"/>
    <w:unhideWhenUsed/>
    <w:rsid w:val="007217AE"/>
    <w:pPr>
      <w:spacing w:after="100"/>
      <w:ind w:left="220"/>
    </w:pPr>
  </w:style>
  <w:style w:type="paragraph" w:styleId="TOC5">
    <w:name w:val="toc 5"/>
    <w:basedOn w:val="Normal"/>
    <w:next w:val="Normal"/>
    <w:autoRedefine/>
    <w:uiPriority w:val="39"/>
    <w:unhideWhenUsed/>
    <w:rsid w:val="007217AE"/>
    <w:pPr>
      <w:spacing w:after="100"/>
      <w:ind w:left="880"/>
    </w:pPr>
  </w:style>
  <w:style w:type="paragraph" w:styleId="TOC3">
    <w:name w:val="toc 3"/>
    <w:basedOn w:val="Normal"/>
    <w:next w:val="Normal"/>
    <w:autoRedefine/>
    <w:uiPriority w:val="39"/>
    <w:unhideWhenUsed/>
    <w:rsid w:val="007217AE"/>
    <w:pPr>
      <w:spacing w:after="100"/>
      <w:ind w:left="440"/>
    </w:pPr>
  </w:style>
  <w:style w:type="paragraph" w:styleId="TOC4">
    <w:name w:val="toc 4"/>
    <w:basedOn w:val="Normal"/>
    <w:next w:val="Normal"/>
    <w:autoRedefine/>
    <w:uiPriority w:val="39"/>
    <w:unhideWhenUsed/>
    <w:rsid w:val="007217AE"/>
    <w:pPr>
      <w:spacing w:after="100"/>
      <w:ind w:left="660"/>
    </w:pPr>
  </w:style>
  <w:style w:type="paragraph" w:styleId="TOC6">
    <w:name w:val="toc 6"/>
    <w:basedOn w:val="Normal"/>
    <w:next w:val="Normal"/>
    <w:autoRedefine/>
    <w:uiPriority w:val="39"/>
    <w:unhideWhenUsed/>
    <w:rsid w:val="007217AE"/>
    <w:pPr>
      <w:spacing w:after="100"/>
      <w:ind w:left="1100"/>
    </w:pPr>
  </w:style>
  <w:style w:type="character" w:styleId="Hyperlink">
    <w:name w:val="Hyperlink"/>
    <w:basedOn w:val="DefaultParagraphFont"/>
    <w:uiPriority w:val="99"/>
    <w:unhideWhenUsed/>
    <w:rsid w:val="007217AE"/>
    <w:rPr>
      <w:color w:val="0000FF" w:themeColor="hyperlink"/>
      <w:u w:val="single"/>
    </w:rPr>
  </w:style>
  <w:style w:type="paragraph" w:styleId="TOCHeading">
    <w:name w:val="TOC Heading"/>
    <w:basedOn w:val="Heading1"/>
    <w:next w:val="Normal"/>
    <w:uiPriority w:val="39"/>
    <w:unhideWhenUsed/>
    <w:qFormat/>
    <w:rsid w:val="0057603B"/>
    <w:pPr>
      <w:spacing w:before="240" w:after="0" w:line="259" w:lineRule="auto"/>
      <w:outlineLvl w:val="9"/>
    </w:pPr>
    <w:rPr>
      <w:rFonts w:asciiTheme="majorHAnsi" w:hAnsiTheme="majorHAnsi" w:eastAsiaTheme="majorEastAsia" w:cstheme="majorBidi"/>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Relationships xmlns="http://schemas.openxmlformats.org/package/2006/relationships"><Relationship Type="http://schemas.openxmlformats.org/officeDocument/2006/relationships/hyperlink" Target="https://www.demoblaze.com/" TargetMode="External" Id="rId26" /><Relationship Type="http://schemas.openxmlformats.org/officeDocument/2006/relationships/hyperlink" Target="http://demoqa.com/" TargetMode="External" Id="rId117" /><Relationship Type="http://schemas.openxmlformats.org/officeDocument/2006/relationships/hyperlink" Target="https://www.tutorialspoint.com/software_testing_dictionary/defect_life_cycle.htm" TargetMode="External" Id="rId21" /><Relationship Type="http://schemas.openxmlformats.org/officeDocument/2006/relationships/hyperlink" Target="https://docs.google.com/spreadsheets/d/1RvR54gywTcrZQy-fOpr5NTbQceWg5edhwZtbLBvtS5A/edit" TargetMode="External" Id="rId42" /><Relationship Type="http://schemas.openxmlformats.org/officeDocument/2006/relationships/hyperlink" Target="https://www.pluralsight.com/blog/software-development/tdd-vs-bdd" TargetMode="External" Id="rId47" /><Relationship Type="http://schemas.openxmlformats.org/officeDocument/2006/relationships/hyperlink" Target="https://www.guru99.com/api-testing.html" TargetMode="External" Id="rId63" /><Relationship Type="http://schemas.openxmlformats.org/officeDocument/2006/relationships/image" Target="media/image4.png" Id="rId68" /><Relationship Type="http://schemas.openxmlformats.org/officeDocument/2006/relationships/hyperlink" Target="https://www.guru99.com/stress-testing-tutorial.html" TargetMode="External" Id="rId84" /><Relationship Type="http://schemas.openxmlformats.org/officeDocument/2006/relationships/hyperlink" Target="https://codeship.com/continuous-integration-essentials" TargetMode="External" Id="rId89" /><Relationship Type="http://schemas.openxmlformats.org/officeDocument/2006/relationships/hyperlink" Target="http://phptravels.com/demo/" TargetMode="External" Id="rId112" /><Relationship Type="http://schemas.openxmlformats.org/officeDocument/2006/relationships/hyperlink" Target="https://en.wikipedia.org/wiki/Microsoft_Teams" TargetMode="External" Id="rId133" /><Relationship Type="http://schemas.openxmlformats.org/officeDocument/2006/relationships/footer" Target="footer1.xml" Id="rId138" /><Relationship Type="http://schemas.openxmlformats.org/officeDocument/2006/relationships/hyperlink" Target="https://www.guru99.com/quality-assurance-vs-quality-control.html" TargetMode="External" Id="rId16" /><Relationship Type="http://schemas.openxmlformats.org/officeDocument/2006/relationships/hyperlink" Target="https://www.youtube.com/watch?v=RGOj5yH7evk" TargetMode="External" Id="rId107" /><Relationship Type="http://schemas.openxmlformats.org/officeDocument/2006/relationships/hyperlink" Target="https://searchsoftwarequality.techtarget.com/definition/functional-specification" TargetMode="External" Id="rId11" /><Relationship Type="http://schemas.openxmlformats.org/officeDocument/2006/relationships/hyperlink" Target="https://www.guru99.com/test-coverage-in-software-testing.html" TargetMode="External" Id="rId32" /><Relationship Type="http://schemas.openxmlformats.org/officeDocument/2006/relationships/hyperlink" Target="https://strongqa.com/qa-portal/testing-docs-templates/test-plan" TargetMode="External" Id="rId37" /><Relationship Type="http://schemas.openxmlformats.org/officeDocument/2006/relationships/hyperlink" Target="https://www.guru99.com/dynamic-testing.html." TargetMode="External" Id="rId53" /><Relationship Type="http://schemas.openxmlformats.org/officeDocument/2006/relationships/hyperlink" Target="https://www.guru99.com/compatibility-testing.html" TargetMode="External" Id="rId58" /><Relationship Type="http://schemas.openxmlformats.org/officeDocument/2006/relationships/hyperlink" Target="https://www.soapui.org/learn/api/soap-vs-rest-api" TargetMode="External" Id="rId74" /><Relationship Type="http://schemas.openxmlformats.org/officeDocument/2006/relationships/hyperlink" Target="https://swagger.io/blog/api-documentation/what-is-api-documentation-and-why-it-matters" TargetMode="External" Id="rId79" /><Relationship Type="http://schemas.openxmlformats.org/officeDocument/2006/relationships/hyperlink" Target="https://www.softwaretestinghelp.com/javascript-injection-tutorial" TargetMode="External" Id="rId102" /><Relationship Type="http://schemas.openxmlformats.org/officeDocument/2006/relationships/hyperlink" Target="https://www.successagency.com/di/effective-client-communication" TargetMode="External" Id="rId123" /><Relationship Type="http://schemas.openxmlformats.org/officeDocument/2006/relationships/hyperlink" Target="https://en.wikipedia.org/wiki/Slack_Technologies" TargetMode="External" Id="rId128" /><Relationship Type="http://schemas.openxmlformats.org/officeDocument/2006/relationships/footnotes" Target="footnotes.xml" Id="rId5" /><Relationship Type="http://schemas.openxmlformats.org/officeDocument/2006/relationships/hyperlink" Target="https://www.guru99.com/top-20-continuous-integration-tools.html" TargetMode="External" Id="rId90" /><Relationship Type="http://schemas.openxmlformats.org/officeDocument/2006/relationships/hyperlink" Target="https://www.w3schools.com/sql/sql_injection.asp" TargetMode="External" Id="rId95" /><Relationship Type="http://schemas.openxmlformats.org/officeDocument/2006/relationships/hyperlink" Target="http://istqbrm.blogspot.com/2014/07/defect-life-cycle.html" TargetMode="External" Id="rId22" /><Relationship Type="http://schemas.openxmlformats.org/officeDocument/2006/relationships/hyperlink" Target="https://blog.testlodge.com/bug-triage/" TargetMode="External" Id="rId27" /><Relationship Type="http://schemas.openxmlformats.org/officeDocument/2006/relationships/hyperlink" Target="https://www.guru99.com/test-case.html" TargetMode="External" Id="rId43" /><Relationship Type="http://schemas.openxmlformats.org/officeDocument/2006/relationships/hyperlink" Target="https://www.softwaretestinghelp.com/tdd-vs-bdd" TargetMode="External" Id="rId48" /><Relationship Type="http://schemas.openxmlformats.org/officeDocument/2006/relationships/hyperlink" Target="https://smartbear.com/solutions/api-testing" TargetMode="External" Id="rId64" /><Relationship Type="http://schemas.openxmlformats.org/officeDocument/2006/relationships/hyperlink" Target="https://www.restapitutorial.com/lessons/httpmethods.html" TargetMode="External" Id="rId69" /><Relationship Type="http://schemas.openxmlformats.org/officeDocument/2006/relationships/hyperlink" Target="http://thedemosite.co.uk/" TargetMode="External" Id="rId113" /><Relationship Type="http://schemas.openxmlformats.org/officeDocument/2006/relationships/hyperlink" Target="https://www.guru99.com/live-testing-project.html" TargetMode="External" Id="rId118" /><Relationship Type="http://schemas.openxmlformats.org/officeDocument/2006/relationships/hyperlink" Target="https://en.wikipedia.org/wiki/Skype_for_Business" TargetMode="External" Id="rId134" /><Relationship Type="http://schemas.openxmlformats.org/officeDocument/2006/relationships/fontTable" Target="fontTable.xml" Id="rId139" /><Relationship Type="http://schemas.openxmlformats.org/officeDocument/2006/relationships/hyperlink" Target="https://www.guru99.com/sdlc-vs-stlc.html" TargetMode="External" Id="rId8" /><Relationship Type="http://schemas.openxmlformats.org/officeDocument/2006/relationships/hyperlink" Target="https://www.youtube.com/watch?v=T0TynxN77oY" TargetMode="External" Id="rId51" /><Relationship Type="http://schemas.openxmlformats.org/officeDocument/2006/relationships/hyperlink" Target="https://developer.mozilla.org/en-US/docs/Web/HTTP/Status" TargetMode="External" Id="rId72" /><Relationship Type="http://schemas.openxmlformats.org/officeDocument/2006/relationships/hyperlink" Target="https://www.postman.com/api-documentation-tool" TargetMode="External" Id="rId80" /><Relationship Type="http://schemas.openxmlformats.org/officeDocument/2006/relationships/hyperlink" Target="https://www.tutorialspoint.com/jmeter/index.htm" TargetMode="External" Id="rId85" /><Relationship Type="http://schemas.openxmlformats.org/officeDocument/2006/relationships/hyperlink" Target="https://www.geeksforgeeks.org/software-testing-database-testing" TargetMode="External" Id="rId93" /><Relationship Type="http://schemas.openxmlformats.org/officeDocument/2006/relationships/hyperlink" Target="https://searchsecurity.techtarget.com/definition/penetration-testing" TargetMode="External" Id="rId98" /><Relationship Type="http://schemas.openxmlformats.org/officeDocument/2006/relationships/hyperlink" Target="https://www.youtube.com/watch?v=bIt5jawrF8c" TargetMode="External" Id="rId121" /><Relationship Type="http://schemas.openxmlformats.org/officeDocument/2006/relationships/settings" Target="settings.xml" Id="rId3" /><Relationship Type="http://schemas.openxmlformats.org/officeDocument/2006/relationships/hyperlink" Target="https://www.guru99.com/functional-requirement-specification-example.html" TargetMode="External" Id="rId12" /><Relationship Type="http://schemas.openxmlformats.org/officeDocument/2006/relationships/hyperlink" Target="https://www.qualio.com/blog/quality-assurance-vs-quality-control" TargetMode="External" Id="rId17" /><Relationship Type="http://schemas.openxmlformats.org/officeDocument/2006/relationships/hyperlink" Target="https://www.demoblaze.com/" TargetMode="External" Id="rId25" /><Relationship Type="http://schemas.openxmlformats.org/officeDocument/2006/relationships/hyperlink" Target="https://www.guru99.com/test-coverage-in-software-testing.html" TargetMode="External" Id="rId33" /><Relationship Type="http://schemas.openxmlformats.org/officeDocument/2006/relationships/hyperlink" Target="https://reqtest.com/testing-blog/test-scenario-test-case/" TargetMode="External" Id="rId38" /><Relationship Type="http://schemas.openxmlformats.org/officeDocument/2006/relationships/hyperlink" Target="https://www.testmonitor.com/blog/test-case-test-suite-test-run-whats-the-difference" TargetMode="External" Id="rId46" /><Relationship Type="http://schemas.openxmlformats.org/officeDocument/2006/relationships/hyperlink" Target="https://www.guru99.com/mobile-testing.html" TargetMode="External" Id="rId59" /><Relationship Type="http://schemas.openxmlformats.org/officeDocument/2006/relationships/hyperlink" Target="https://www.youtube.com/watch?v=s7wmiS2mSXY" TargetMode="External" Id="rId67" /><Relationship Type="http://schemas.openxmlformats.org/officeDocument/2006/relationships/hyperlink" Target="https://www.checkmarx.com/2017/12/07/javascript-attacks-webviews" TargetMode="External" Id="rId103" /><Relationship Type="http://schemas.openxmlformats.org/officeDocument/2006/relationships/hyperlink" Target="https://www.youtube.com/watch?v=L0XVDTx-cA8" TargetMode="External" Id="rId108" /><Relationship Type="http://schemas.openxmlformats.org/officeDocument/2006/relationships/hyperlink" Target="http://automationpractice.com/index.php" TargetMode="External" Id="rId116" /><Relationship Type="http://schemas.openxmlformats.org/officeDocument/2006/relationships/hyperlink" Target="https://www.teamgantt.com/blog/client-communication-skills" TargetMode="External" Id="rId124" /><Relationship Type="http://schemas.openxmlformats.org/officeDocument/2006/relationships/hyperlink" Target="https://en.wikipedia.org/wiki/Internet_Relay_Chat" TargetMode="External" Id="rId129" /><Relationship Type="http://schemas.openxmlformats.org/officeDocument/2006/relationships/hyperlink" Target="https://www.hostgator.com/blog/chrome-extensions-qa-testing-website/" TargetMode="External" Id="rId137" /><Relationship Type="http://schemas.openxmlformats.org/officeDocument/2006/relationships/image" Target="media/image2.jpg" Id="rId20" /><Relationship Type="http://schemas.openxmlformats.org/officeDocument/2006/relationships/hyperlink" Target="https://www.youtube.com/watch?v=ePGAEJURzqU" TargetMode="External" Id="rId41" /><Relationship Type="http://schemas.openxmlformats.org/officeDocument/2006/relationships/hyperlink" Target="http://barbie.uta.edu/~mehra/Book1_The%20Art%20of%20Software%20Testing.pdf" TargetMode="External" Id="rId54" /><Relationship Type="http://schemas.openxmlformats.org/officeDocument/2006/relationships/hyperlink" Target="https://www.guru99.com/usability-testing-tutorial.html" TargetMode="External" Id="rId62" /><Relationship Type="http://schemas.openxmlformats.org/officeDocument/2006/relationships/hyperlink" Target="https://developer.mozilla.org/en-US/docs/Web/HTTP/Methods" TargetMode="External" Id="rId70" /><Relationship Type="http://schemas.openxmlformats.org/officeDocument/2006/relationships/hyperlink" Target="https://medium.com/aubergine-solutions/api-testing-using-postman-323670c89f6d" TargetMode="External" Id="rId75" /><Relationship Type="http://schemas.openxmlformats.org/officeDocument/2006/relationships/hyperlink" Target="https://www.edureka.co/blog/performance-testing-tools" TargetMode="External" Id="rId83" /><Relationship Type="http://schemas.openxmlformats.org/officeDocument/2006/relationships/hyperlink" Target="https://www.atlassian.com/continuous-delivery/principles/continuous-integration-vs-delivery-vs-deployment" TargetMode="External" Id="rId88" /><Relationship Type="http://schemas.openxmlformats.org/officeDocument/2006/relationships/hyperlink" Target="https://travis-ci.com" TargetMode="External" Id="rId91" /><Relationship Type="http://schemas.openxmlformats.org/officeDocument/2006/relationships/hyperlink" Target="https://portswigger.net/web-security/sql-injection" TargetMode="External" Id="rId96" /><Relationship Type="http://schemas.openxmlformats.org/officeDocument/2006/relationships/hyperlink" Target="https://docs.google.com/spreadsheets/d/1zA2OmzfjrA2pkiVrQYaSh2JsuMmsxSkqOsj4RNf970I/edit?usp=sharing" TargetMode="External" Id="rId111" /><Relationship Type="http://schemas.openxmlformats.org/officeDocument/2006/relationships/hyperlink" Target="https://en.wikipedia.org/wiki/Slack_(software)" TargetMode="External" Id="rId132" /><Relationship Type="http://schemas.openxmlformats.org/officeDocument/2006/relationships/theme" Target="theme/theme1.xml" Id="rId14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en.wikipedia.org/wiki/ISO_9000" TargetMode="External" Id="rId15" /><Relationship Type="http://schemas.openxmlformats.org/officeDocument/2006/relationships/hyperlink" Target="https://www.getsoftwareservice.com/defect-life-cycle/" TargetMode="External" Id="rId23" /><Relationship Type="http://schemas.openxmlformats.org/officeDocument/2006/relationships/hyperlink" Target="https://www.softwaretestinghelp.com/defect-triage-process-meeting/" TargetMode="External" Id="rId28" /><Relationship Type="http://schemas.openxmlformats.org/officeDocument/2006/relationships/hyperlink" Target="https://www.guru99.com/test-plan-for-project.html" TargetMode="External" Id="rId36" /><Relationship Type="http://schemas.openxmlformats.org/officeDocument/2006/relationships/hyperlink" Target="https://www.browserstack.com/guide/tdd-vs-bdd-vs-atdd" TargetMode="External" Id="rId49" /><Relationship Type="http://schemas.openxmlformats.org/officeDocument/2006/relationships/hyperlink" Target="https://www.guru99.com/stress-testing-tutorial.html" TargetMode="External" Id="rId57" /><Relationship Type="http://schemas.openxmlformats.org/officeDocument/2006/relationships/hyperlink" Target="https://www.atlassian.com/git/tutorials/what-is-version-control" TargetMode="External" Id="rId106" /><Relationship Type="http://schemas.openxmlformats.org/officeDocument/2006/relationships/hyperlink" Target="http://newtours.demoaut.com/" TargetMode="External" Id="rId114" /><Relationship Type="http://schemas.openxmlformats.org/officeDocument/2006/relationships/hyperlink" Target="https://www.tutorialspoint.com/testrail/testrail_introduction.htm" TargetMode="External" Id="rId119" /><Relationship Type="http://schemas.openxmlformats.org/officeDocument/2006/relationships/hyperlink" Target="https://en.wikipedia.org/wiki/Business_communication" TargetMode="External" Id="rId127" /><Relationship Type="http://schemas.openxmlformats.org/officeDocument/2006/relationships/hyperlink" Target="https://www.guru99.com/brs-vs-srs-the-myth-busted.html" TargetMode="External" Id="rId10" /><Relationship Type="http://schemas.openxmlformats.org/officeDocument/2006/relationships/hyperlink" Target="https://www.guru99.com/test-plan-for-project.html" TargetMode="External" Id="rId31" /><Relationship Type="http://schemas.openxmlformats.org/officeDocument/2006/relationships/hyperlink" Target="https://www.tutorialspoint.com/software_testing_dictionary/test_suite.htm" TargetMode="External" Id="rId44" /><Relationship Type="http://schemas.openxmlformats.org/officeDocument/2006/relationships/hyperlink" Target="https://www.guru99.com/testing-review.html" TargetMode="External" Id="rId52" /><Relationship Type="http://schemas.openxmlformats.org/officeDocument/2006/relationships/hyperlink" Target="https://www.guru99.com/what-is-security-testing.html" TargetMode="External" Id="rId60" /><Relationship Type="http://schemas.openxmlformats.org/officeDocument/2006/relationships/hyperlink" Target="https://www.katalon.com/resources-center/blog/api-testing-tips" TargetMode="External" Id="rId65" /><Relationship Type="http://schemas.openxmlformats.org/officeDocument/2006/relationships/hyperlink" Target="https://smartbear.com/blog/test-and-monitor/soap-vs-rest-whats-the-difference" TargetMode="External" Id="rId73" /><Relationship Type="http://schemas.openxmlformats.org/officeDocument/2006/relationships/hyperlink" Target="https://youtu.be/rKyUA_nsCXA" TargetMode="External" Id="rId78" /><Relationship Type="http://schemas.openxmlformats.org/officeDocument/2006/relationships/hyperlink" Target="https://stoplight.io/api-documentation-guide/basics" TargetMode="External" Id="rId81" /><Relationship Type="http://schemas.openxmlformats.org/officeDocument/2006/relationships/hyperlink" Target="http://www.hotmail.com" TargetMode="External" Id="rId86" /><Relationship Type="http://schemas.openxmlformats.org/officeDocument/2006/relationships/hyperlink" Target="https://www.guru99.com/data-testing.html" TargetMode="External" Id="rId94" /><Relationship Type="http://schemas.openxmlformats.org/officeDocument/2006/relationships/hyperlink" Target="https://www.imperva.com/learn/application-security/penetration-testing" TargetMode="External" Id="rId99" /><Relationship Type="http://schemas.openxmlformats.org/officeDocument/2006/relationships/hyperlink" Target="https://www.cloudflare.com/en-gb/learning/security/glossary/what-is-penetration-testing" TargetMode="External" Id="rId101" /><Relationship Type="http://schemas.openxmlformats.org/officeDocument/2006/relationships/hyperlink" Target="https://www.qmetry.com/resources/videos/qmetry-test-management-for-jira-test-execution" TargetMode="External" Id="rId122" /><Relationship Type="http://schemas.openxmlformats.org/officeDocument/2006/relationships/hyperlink" Target="https://en.wikipedia.org/wiki/Microsoft" TargetMode="External" Id="rId130" /><Relationship Type="http://schemas.openxmlformats.org/officeDocument/2006/relationships/hyperlink" Target="https://en.wikipedia.org/wiki/Microsoft_Classroom" TargetMode="External" Id="rId135" /><Relationship Type="http://schemas.openxmlformats.org/officeDocument/2006/relationships/webSettings" Target="webSettings.xml" Id="rId4" /><Relationship Type="http://schemas.openxmlformats.org/officeDocument/2006/relationships/hyperlink" Target="https://www.softwaretestingmaterial.com/sdlc-vs-stlc" TargetMode="External" Id="rId9" /><Relationship Type="http://schemas.openxmlformats.org/officeDocument/2006/relationships/hyperlink" Target="https://en.wikipedia.org/wiki/ISO_9000" TargetMode="External" Id="rId13" /><Relationship Type="http://schemas.openxmlformats.org/officeDocument/2006/relationships/hyperlink" Target="https://www.youtube.com/watch?v=j_KdgdLscU4" TargetMode="External" Id="rId18" /><Relationship Type="http://schemas.openxmlformats.org/officeDocument/2006/relationships/hyperlink" Target="https://www.guru99.com/test-case-vs-test-scenario.html" TargetMode="External" Id="rId39" /><Relationship Type="http://schemas.openxmlformats.org/officeDocument/2006/relationships/hyperlink" Target="https://about.gitlab.com/" TargetMode="External" Id="rId109" /><Relationship Type="http://schemas.openxmlformats.org/officeDocument/2006/relationships/hyperlink" Target="https://www.guru99.com/test-plan-v-s-test-strategy.html" TargetMode="External" Id="rId34" /><Relationship Type="http://schemas.openxmlformats.org/officeDocument/2006/relationships/image" Target="media/image3.jpg" Id="rId50" /><Relationship Type="http://schemas.openxmlformats.org/officeDocument/2006/relationships/hyperlink" Target="https://www.guru99.com/performance-testing.html" TargetMode="External" Id="rId55" /><Relationship Type="http://schemas.openxmlformats.org/officeDocument/2006/relationships/hyperlink" Target="https://www.postman.com/use-cases/api-testing-automation" TargetMode="External" Id="rId76" /><Relationship Type="http://schemas.openxmlformats.org/officeDocument/2006/relationships/hyperlink" Target="https://www.acunetix.com/websitesecurity/sql-injection" TargetMode="External" Id="rId97" /><Relationship Type="http://schemas.openxmlformats.org/officeDocument/2006/relationships/hyperlink" Target="https://google-gruyere.appspot.com/" TargetMode="External" Id="rId104" /><Relationship Type="http://schemas.openxmlformats.org/officeDocument/2006/relationships/hyperlink" Target="https://www.youtube.com/watch?v=kBWwMUCYvMk" TargetMode="External" Id="rId120" /><Relationship Type="http://schemas.openxmlformats.org/officeDocument/2006/relationships/hyperlink" Target="https://www.stptax.com/five-strategies-client-communication" TargetMode="External" Id="rId125" /><Relationship Type="http://schemas.openxmlformats.org/officeDocument/2006/relationships/image" Target="media/image1.png" Id="rId7" /><Relationship Type="http://schemas.openxmlformats.org/officeDocument/2006/relationships/hyperlink" Target="https://developer.mozilla.org/en-US/docs/Web/HTTP" TargetMode="External" Id="rId71" /><Relationship Type="http://schemas.openxmlformats.org/officeDocument/2006/relationships/hyperlink" Target="https://circleci.com" TargetMode="External" Id="rId92" /><Relationship Type="http://schemas.openxmlformats.org/officeDocument/2006/relationships/styles" Target="styles.xml" Id="rId2" /><Relationship Type="http://schemas.openxmlformats.org/officeDocument/2006/relationships/hyperlink" Target="https://en.wikipedia.org/wiki/Software" TargetMode="External" Id="rId29" /><Relationship Type="http://schemas.openxmlformats.org/officeDocument/2006/relationships/hyperlink" Target="https://www.softwaretestingnews.co.uk/write-effective-bug-report/" TargetMode="External" Id="rId24" /><Relationship Type="http://schemas.openxmlformats.org/officeDocument/2006/relationships/hyperlink" Target="https://www.softwaretestingclass.com/what-is-difference-between-test-cases-vs-test-scenarios" TargetMode="External" Id="rId40" /><Relationship Type="http://schemas.openxmlformats.org/officeDocument/2006/relationships/hyperlink" Target="https://softwaretestingfundamentals.com/test-suite/" TargetMode="External" Id="rId45" /><Relationship Type="http://schemas.openxmlformats.org/officeDocument/2006/relationships/hyperlink" Target="https://www.youtube.com/watch?v=C_rkJRSlJS8" TargetMode="External" Id="rId66" /><Relationship Type="http://schemas.openxmlformats.org/officeDocument/2006/relationships/hyperlink" Target="https://continuousdelivery.com" TargetMode="External" Id="rId87" /><Relationship Type="http://schemas.openxmlformats.org/officeDocument/2006/relationships/hyperlink" Target="https://www.youtube.com/watch?v=sQD9HUvFjSo" TargetMode="External" Id="rId110" /><Relationship Type="http://schemas.openxmlformats.org/officeDocument/2006/relationships/hyperlink" Target="http://www.way2automation.com/demo.html" TargetMode="External" Id="rId115" /><Relationship Type="http://schemas.openxmlformats.org/officeDocument/2006/relationships/hyperlink" Target="https://en.wikipedia.org/wiki/Microsoft_365" TargetMode="External" Id="rId131" /><Relationship Type="http://schemas.openxmlformats.org/officeDocument/2006/relationships/hyperlink" Target="about:blank" TargetMode="External" Id="rId136" /><Relationship Type="http://schemas.openxmlformats.org/officeDocument/2006/relationships/hyperlink" Target="https://www.guru99.com/recovery-testing.html" TargetMode="External" Id="rId61" /><Relationship Type="http://schemas.openxmlformats.org/officeDocument/2006/relationships/hyperlink" Target="https://medium.com/technical-writing-is-easy/api-documentation-solutions-d3719af2780f" TargetMode="External" Id="rId82" /><Relationship Type="http://schemas.openxmlformats.org/officeDocument/2006/relationships/hyperlink" Target="https://www.guru99.com/defect-management-process.html" TargetMode="External" Id="rId19" /><Relationship Type="http://schemas.openxmlformats.org/officeDocument/2006/relationships/hyperlink" Target="https://en.wikipedia.org/wiki/Quality_management" TargetMode="External" Id="rId14" /><Relationship Type="http://schemas.openxmlformats.org/officeDocument/2006/relationships/hyperlink" Target="https://en.wikipedia.org/wiki/Workflow" TargetMode="External" Id="rId30" /><Relationship Type="http://schemas.openxmlformats.org/officeDocument/2006/relationships/hyperlink" Target="https://www.guru99.com/how-to-create-test-strategy-document.html" TargetMode="External" Id="rId35" /><Relationship Type="http://schemas.openxmlformats.org/officeDocument/2006/relationships/hyperlink" Target="https://www.guru99.com/load-testing-tutorial.html" TargetMode="External" Id="rId56" /><Relationship Type="http://schemas.openxmlformats.org/officeDocument/2006/relationships/hyperlink" Target="https://www.youtube.com/watch?v=juldrxDrSH0&amp;list=PLhW3qG5bs-L-oT0GenwPLcJAPD_SiFK3C&amp;index=1" TargetMode="External" Id="rId77" /><Relationship Type="http://schemas.openxmlformats.org/officeDocument/2006/relationships/hyperlink" Target="https://www.guru99.com/learn-penetration-testing.html" TargetMode="External" Id="rId100" /><Relationship Type="http://schemas.openxmlformats.org/officeDocument/2006/relationships/hyperlink" Target="https://www.smartsheet.com/software-version-control" TargetMode="External" Id="rId105" /><Relationship Type="http://schemas.openxmlformats.org/officeDocument/2006/relationships/hyperlink" Target="https://en.wikipedia.org/wiki/Proprietary_software" TargetMode="External" Id="rId126" /><Relationship Type="http://schemas.openxmlformats.org/officeDocument/2006/relationships/glossaryDocument" Target="glossary/document.xml" Id="Rf4a12e0f39284fc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d3aa90-3347-481b-8b91-6173f632646e}"/>
      </w:docPartPr>
      <w:docPartBody>
        <w:p w14:paraId="0B4D7BB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Tamoor Arif</lastModifiedBy>
  <revision>6</revision>
  <dcterms:created xsi:type="dcterms:W3CDTF">2022-06-12T13:09:00.0000000Z</dcterms:created>
  <dcterms:modified xsi:type="dcterms:W3CDTF">2023-04-05T05:20:34.5242753Z</dcterms:modified>
</coreProperties>
</file>